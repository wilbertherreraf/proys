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83A" w:rsidRPr="00C5519D" w:rsidRDefault="00FB3B45">
      <w:pPr>
        <w:shd w:val="clear" w:color="auto" w:fill="E0E0E0"/>
        <w:ind w:left="-360" w:right="13"/>
        <w:jc w:val="center"/>
        <w:rPr>
          <w:rFonts w:ascii="Arial" w:hAnsi="Arial" w:cs="Arial"/>
          <w:b/>
          <w:bCs/>
          <w:sz w:val="28"/>
          <w:szCs w:val="28"/>
        </w:rPr>
      </w:pPr>
      <w:r w:rsidRPr="00C5519D">
        <w:rPr>
          <w:rFonts w:ascii="Arial" w:hAnsi="Arial" w:cs="Arial"/>
          <w:b/>
          <w:bCs/>
          <w:sz w:val="28"/>
          <w:szCs w:val="28"/>
        </w:rPr>
        <w:t>TÉ</w:t>
      </w:r>
      <w:r w:rsidR="0073183A" w:rsidRPr="00C5519D">
        <w:rPr>
          <w:rFonts w:ascii="Arial" w:hAnsi="Arial" w:cs="Arial"/>
          <w:b/>
          <w:bCs/>
          <w:sz w:val="28"/>
          <w:szCs w:val="28"/>
        </w:rPr>
        <w:t>RMINOS DE REFERENCIA</w:t>
      </w:r>
    </w:p>
    <w:p w:rsidR="006427B3" w:rsidRPr="00C5519D" w:rsidRDefault="006427B3">
      <w:pPr>
        <w:shd w:val="clear" w:color="auto" w:fill="E0E0E0"/>
        <w:ind w:left="-360" w:right="13"/>
        <w:jc w:val="center"/>
        <w:rPr>
          <w:rFonts w:ascii="Arial" w:hAnsi="Arial" w:cs="Arial"/>
          <w:b/>
          <w:bCs/>
          <w:sz w:val="28"/>
          <w:szCs w:val="28"/>
        </w:rPr>
      </w:pPr>
      <w:commentRangeStart w:id="0"/>
      <w:r w:rsidRPr="00C5519D">
        <w:rPr>
          <w:rFonts w:ascii="Arial" w:hAnsi="Arial" w:cs="Arial"/>
          <w:b/>
          <w:bCs/>
          <w:sz w:val="28"/>
          <w:szCs w:val="28"/>
        </w:rPr>
        <w:t>CONTRATACIÓN DE CONSULTOR</w:t>
      </w:r>
      <w:r w:rsidR="00FB3B45" w:rsidRPr="00C5519D">
        <w:rPr>
          <w:rFonts w:ascii="Arial" w:hAnsi="Arial" w:cs="Arial"/>
          <w:b/>
          <w:bCs/>
          <w:sz w:val="28"/>
          <w:szCs w:val="28"/>
        </w:rPr>
        <w:t>ÍA</w:t>
      </w:r>
      <w:ins w:id="1" w:author="Chura Valero Jacqueline" w:date="2017-10-26T11:58:00Z">
        <w:r w:rsidR="00353DC0" w:rsidRPr="00B004FF">
          <w:rPr>
            <w:rFonts w:ascii="Arial" w:hAnsi="Arial" w:cs="Arial"/>
            <w:b/>
            <w:bCs/>
            <w:sz w:val="28"/>
            <w:szCs w:val="28"/>
          </w:rPr>
          <w:t xml:space="preserve"> </w:t>
        </w:r>
      </w:ins>
      <w:r w:rsidR="006C691C" w:rsidRPr="00C5519D">
        <w:rPr>
          <w:rFonts w:ascii="Arial" w:hAnsi="Arial" w:cs="Arial"/>
          <w:b/>
          <w:bCs/>
          <w:sz w:val="28"/>
          <w:szCs w:val="28"/>
        </w:rPr>
        <w:t xml:space="preserve">POR PRODUCTO </w:t>
      </w:r>
      <w:r w:rsidR="00FB3B45" w:rsidRPr="00C5519D">
        <w:rPr>
          <w:rFonts w:ascii="Arial" w:hAnsi="Arial" w:cs="Arial"/>
          <w:b/>
          <w:bCs/>
          <w:sz w:val="28"/>
          <w:szCs w:val="28"/>
        </w:rPr>
        <w:t xml:space="preserve">PARA EL </w:t>
      </w:r>
      <w:r w:rsidR="00CE1B18" w:rsidRPr="00C5519D">
        <w:rPr>
          <w:rFonts w:ascii="Arial" w:hAnsi="Arial" w:cs="Arial"/>
          <w:b/>
          <w:bCs/>
          <w:sz w:val="28"/>
          <w:szCs w:val="28"/>
        </w:rPr>
        <w:t xml:space="preserve">ANÁLISIS, </w:t>
      </w:r>
      <w:r w:rsidR="00165991" w:rsidRPr="00C5519D">
        <w:rPr>
          <w:rFonts w:ascii="Arial" w:hAnsi="Arial" w:cs="Arial"/>
          <w:b/>
          <w:bCs/>
          <w:sz w:val="28"/>
          <w:szCs w:val="28"/>
        </w:rPr>
        <w:t>DISEÑO</w:t>
      </w:r>
      <w:r w:rsidR="003976C2" w:rsidRPr="00C5519D">
        <w:rPr>
          <w:rFonts w:ascii="Arial" w:hAnsi="Arial" w:cs="Arial"/>
          <w:b/>
          <w:bCs/>
          <w:sz w:val="28"/>
          <w:szCs w:val="28"/>
        </w:rPr>
        <w:t xml:space="preserve">, DESARROLLO </w:t>
      </w:r>
      <w:r w:rsidR="00165991" w:rsidRPr="00C5519D">
        <w:rPr>
          <w:rFonts w:ascii="Arial" w:hAnsi="Arial" w:cs="Arial"/>
          <w:b/>
          <w:bCs/>
          <w:sz w:val="28"/>
          <w:szCs w:val="28"/>
        </w:rPr>
        <w:t xml:space="preserve">E IMPLEMENTACIÓN DEL </w:t>
      </w:r>
      <w:r w:rsidR="003976C2" w:rsidRPr="00C5519D">
        <w:rPr>
          <w:rFonts w:ascii="Arial" w:hAnsi="Arial" w:cs="Arial"/>
          <w:b/>
          <w:bCs/>
          <w:sz w:val="28"/>
          <w:szCs w:val="28"/>
        </w:rPr>
        <w:t xml:space="preserve">SISTEMA </w:t>
      </w:r>
      <w:r w:rsidR="00BC243F" w:rsidRPr="00C5519D">
        <w:rPr>
          <w:rFonts w:ascii="Arial" w:hAnsi="Arial" w:cs="Arial"/>
          <w:b/>
          <w:bCs/>
          <w:sz w:val="28"/>
          <w:szCs w:val="28"/>
        </w:rPr>
        <w:t xml:space="preserve">INTEGRADO </w:t>
      </w:r>
      <w:r w:rsidR="003976C2" w:rsidRPr="00C5519D">
        <w:rPr>
          <w:rFonts w:ascii="Arial" w:hAnsi="Arial" w:cs="Arial"/>
          <w:b/>
          <w:bCs/>
          <w:sz w:val="28"/>
          <w:szCs w:val="28"/>
        </w:rPr>
        <w:t>DE TESORERÍA</w:t>
      </w:r>
      <w:commentRangeEnd w:id="0"/>
      <w:r w:rsidR="00353DC0" w:rsidRPr="00C5519D">
        <w:rPr>
          <w:rStyle w:val="Refdecomentario"/>
          <w:rFonts w:ascii="Arial" w:hAnsi="Arial" w:cs="Arial"/>
          <w:rPrChange w:id="2" w:author="Soto Salvador Ximena" w:date="2017-10-27T11:16:00Z">
            <w:rPr>
              <w:rStyle w:val="Refdecomentario"/>
            </w:rPr>
          </w:rPrChange>
        </w:rPr>
        <w:commentReference w:id="0"/>
      </w:r>
    </w:p>
    <w:p w:rsidR="006427B3" w:rsidRPr="00C5519D" w:rsidRDefault="006427B3">
      <w:pPr>
        <w:pStyle w:val="xl28"/>
        <w:pBdr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/>
        <w:rPr>
          <w:rFonts w:eastAsia="Times New Roman"/>
          <w:sz w:val="20"/>
          <w:szCs w:val="20"/>
        </w:rPr>
      </w:pPr>
    </w:p>
    <w:p w:rsidR="006427B3" w:rsidRPr="00C5519D" w:rsidRDefault="006427B3">
      <w:pPr>
        <w:pStyle w:val="xl28"/>
        <w:pBdr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/>
        <w:rPr>
          <w:rFonts w:eastAsia="Times New Roman"/>
          <w:sz w:val="20"/>
          <w:szCs w:val="20"/>
        </w:rPr>
      </w:pPr>
    </w:p>
    <w:tbl>
      <w:tblPr>
        <w:tblW w:w="10283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83"/>
        <w:tblGridChange w:id="3">
          <w:tblGrid>
            <w:gridCol w:w="252"/>
            <w:gridCol w:w="10031"/>
            <w:gridCol w:w="252"/>
          </w:tblGrid>
        </w:tblGridChange>
      </w:tblGrid>
      <w:tr w:rsidR="009D25E0" w:rsidRPr="00C5519D" w:rsidTr="00095F3B">
        <w:trPr>
          <w:trHeight w:val="477"/>
          <w:tblHeader/>
        </w:trPr>
        <w:tc>
          <w:tcPr>
            <w:tcW w:w="10283" w:type="dxa"/>
            <w:vMerge w:val="restart"/>
            <w:shd w:val="clear" w:color="auto" w:fill="D9D9D9"/>
            <w:vAlign w:val="center"/>
          </w:tcPr>
          <w:p w:rsidR="009D25E0" w:rsidRPr="00C5519D" w:rsidRDefault="009D25E0" w:rsidP="00353DC0">
            <w:pPr>
              <w:pStyle w:val="Textoindependiente3"/>
              <w:ind w:left="-70"/>
              <w:jc w:val="center"/>
              <w:rPr>
                <w:b/>
                <w:bCs/>
                <w:szCs w:val="18"/>
              </w:rPr>
            </w:pPr>
            <w:r w:rsidRPr="00C5519D">
              <w:rPr>
                <w:b/>
                <w:bCs/>
                <w:szCs w:val="18"/>
              </w:rPr>
              <w:t>REQUISITOS NECESARIOS DE LA CONSULTORÍA</w:t>
            </w:r>
          </w:p>
        </w:tc>
      </w:tr>
      <w:tr w:rsidR="009D25E0" w:rsidRPr="00C5519D" w:rsidTr="00095F3B">
        <w:trPr>
          <w:trHeight w:val="247"/>
          <w:tblHeader/>
        </w:trPr>
        <w:tc>
          <w:tcPr>
            <w:tcW w:w="10283" w:type="dxa"/>
            <w:vMerge/>
            <w:shd w:val="clear" w:color="auto" w:fill="D9D9D9"/>
            <w:vAlign w:val="center"/>
          </w:tcPr>
          <w:p w:rsidR="009D25E0" w:rsidRPr="00C5519D" w:rsidRDefault="009D25E0">
            <w:pPr>
              <w:pStyle w:val="xl29"/>
              <w:rPr>
                <w:b/>
                <w:bCs/>
              </w:rPr>
            </w:pPr>
          </w:p>
        </w:tc>
      </w:tr>
      <w:tr w:rsidR="009D25E0" w:rsidRPr="00C5519D" w:rsidTr="00353DC0">
        <w:tblPrEx>
          <w:tblW w:w="10283" w:type="dxa"/>
          <w:tblInd w:w="-29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  <w:tblPrExChange w:id="4" w:author="Chura Valero Jacqueline" w:date="2017-10-26T11:58:00Z">
            <w:tblPrEx>
              <w:tblW w:w="10283" w:type="dxa"/>
              <w:tblInd w:w="-29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207"/>
          <w:tblHeader/>
          <w:trPrChange w:id="5" w:author="Chura Valero Jacqueline" w:date="2017-10-26T11:58:00Z">
            <w:trPr>
              <w:gridBefore w:val="1"/>
              <w:trHeight w:val="207"/>
              <w:tblHeader/>
            </w:trPr>
          </w:trPrChange>
        </w:trPr>
        <w:tc>
          <w:tcPr>
            <w:tcW w:w="10283" w:type="dxa"/>
            <w:vMerge/>
            <w:tcBorders>
              <w:bottom w:val="single" w:sz="4" w:space="0" w:color="auto"/>
            </w:tcBorders>
            <w:shd w:val="clear" w:color="auto" w:fill="D9D9D9"/>
            <w:vAlign w:val="center"/>
            <w:tcPrChange w:id="6" w:author="Chura Valero Jacqueline" w:date="2017-10-26T11:58:00Z">
              <w:tcPr>
                <w:tcW w:w="10283" w:type="dxa"/>
                <w:gridSpan w:val="2"/>
                <w:vMerge/>
                <w:tcBorders>
                  <w:bottom w:val="single" w:sz="4" w:space="0" w:color="auto"/>
                </w:tcBorders>
                <w:shd w:val="clear" w:color="auto" w:fill="D9D9D9"/>
                <w:vAlign w:val="center"/>
              </w:tcPr>
            </w:tcPrChange>
          </w:tcPr>
          <w:p w:rsidR="009D25E0" w:rsidRPr="00C5519D" w:rsidRDefault="009D25E0">
            <w:pPr>
              <w:pStyle w:val="Textoindependiente3"/>
              <w:rPr>
                <w:b/>
                <w:bCs/>
                <w:szCs w:val="18"/>
              </w:rPr>
            </w:pPr>
          </w:p>
        </w:tc>
      </w:tr>
      <w:tr w:rsidR="009D25E0" w:rsidRPr="00C5519D" w:rsidTr="00353DC0">
        <w:tblPrEx>
          <w:tblW w:w="10283" w:type="dxa"/>
          <w:tblInd w:w="-29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  <w:tblPrExChange w:id="7" w:author="Chura Valero Jacqueline" w:date="2017-10-26T11:58:00Z">
            <w:tblPrEx>
              <w:tblW w:w="10283" w:type="dxa"/>
              <w:tblInd w:w="-29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186"/>
          <w:trPrChange w:id="8" w:author="Chura Valero Jacqueline" w:date="2017-10-26T11:58:00Z">
            <w:trPr>
              <w:gridBefore w:val="1"/>
              <w:trHeight w:val="397"/>
            </w:trPr>
          </w:trPrChange>
        </w:trPr>
        <w:tc>
          <w:tcPr>
            <w:tcW w:w="10283" w:type="dxa"/>
            <w:shd w:val="clear" w:color="auto" w:fill="339966"/>
            <w:vAlign w:val="center"/>
            <w:tcPrChange w:id="9" w:author="Chura Valero Jacqueline" w:date="2017-10-26T11:58:00Z">
              <w:tcPr>
                <w:tcW w:w="10283" w:type="dxa"/>
                <w:gridSpan w:val="2"/>
                <w:shd w:val="clear" w:color="auto" w:fill="339966"/>
                <w:vAlign w:val="center"/>
              </w:tcPr>
            </w:tcPrChange>
          </w:tcPr>
          <w:p w:rsidR="009D25E0" w:rsidRPr="00C5519D" w:rsidRDefault="009D25E0" w:rsidP="0073183A">
            <w:pPr>
              <w:pStyle w:val="Textoindependiente3"/>
              <w:ind w:left="290" w:hanging="290"/>
              <w:rPr>
                <w:b/>
                <w:bCs/>
                <w:i/>
                <w:iCs/>
                <w:color w:val="FFFFFF"/>
                <w:szCs w:val="18"/>
              </w:rPr>
            </w:pPr>
            <w:r w:rsidRPr="00C5519D">
              <w:rPr>
                <w:b/>
                <w:bCs/>
                <w:color w:val="FFFFFF"/>
                <w:szCs w:val="18"/>
              </w:rPr>
              <w:t>I. OBJETO DE LA CONSULTORÍA</w:t>
            </w:r>
          </w:p>
        </w:tc>
      </w:tr>
      <w:tr w:rsidR="009D25E0" w:rsidRPr="00C5519D" w:rsidTr="00353DC0">
        <w:tblPrEx>
          <w:tblW w:w="10283" w:type="dxa"/>
          <w:tblInd w:w="-29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  <w:tblPrExChange w:id="10" w:author="Chura Valero Jacqueline" w:date="2017-10-26T11:58:00Z">
            <w:tblPrEx>
              <w:tblW w:w="10283" w:type="dxa"/>
              <w:tblInd w:w="-29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259"/>
          <w:trPrChange w:id="11" w:author="Chura Valero Jacqueline" w:date="2017-10-26T11:58:00Z">
            <w:trPr>
              <w:gridBefore w:val="1"/>
              <w:trHeight w:val="397"/>
            </w:trPr>
          </w:trPrChange>
        </w:trPr>
        <w:tc>
          <w:tcPr>
            <w:tcW w:w="10283" w:type="dxa"/>
            <w:shd w:val="clear" w:color="auto" w:fill="CCFFCC"/>
            <w:vAlign w:val="center"/>
            <w:tcPrChange w:id="12" w:author="Chura Valero Jacqueline" w:date="2017-10-26T11:58:00Z">
              <w:tcPr>
                <w:tcW w:w="10283" w:type="dxa"/>
                <w:gridSpan w:val="2"/>
                <w:shd w:val="clear" w:color="auto" w:fill="CCFFCC"/>
                <w:vAlign w:val="center"/>
              </w:tcPr>
            </w:tcPrChange>
          </w:tcPr>
          <w:p w:rsidR="009D25E0" w:rsidRPr="00C5519D" w:rsidRDefault="009D25E0">
            <w:pPr>
              <w:pStyle w:val="Textoindependiente3"/>
              <w:ind w:left="290" w:hanging="290"/>
              <w:rPr>
                <w:b/>
                <w:bCs/>
                <w:szCs w:val="18"/>
              </w:rPr>
            </w:pPr>
            <w:r w:rsidRPr="00C5519D">
              <w:rPr>
                <w:b/>
                <w:bCs/>
                <w:szCs w:val="18"/>
              </w:rPr>
              <w:t>A. OBJETO Y CAUSA</w:t>
            </w:r>
          </w:p>
        </w:tc>
      </w:tr>
      <w:tr w:rsidR="009D25E0" w:rsidRPr="00C5519D" w:rsidTr="00095F3B">
        <w:trPr>
          <w:trHeight w:val="650"/>
        </w:trPr>
        <w:tc>
          <w:tcPr>
            <w:tcW w:w="10283" w:type="dxa"/>
            <w:tcBorders>
              <w:bottom w:val="single" w:sz="4" w:space="0" w:color="auto"/>
            </w:tcBorders>
            <w:vAlign w:val="center"/>
          </w:tcPr>
          <w:p w:rsidR="009D25E0" w:rsidRPr="00C5519D" w:rsidRDefault="00EA533E" w:rsidP="007D3416">
            <w:pPr>
              <w:pStyle w:val="Textoindependiente3"/>
              <w:rPr>
                <w:bCs/>
                <w:iCs/>
                <w:szCs w:val="18"/>
              </w:rPr>
              <w:pPrChange w:id="13" w:author="Soto Salvador Ximena" w:date="2017-10-27T08:24:00Z">
                <w:pPr>
                  <w:pStyle w:val="Textoindependiente3"/>
                  <w:spacing w:line="276" w:lineRule="auto"/>
                </w:pPr>
              </w:pPrChange>
            </w:pPr>
            <w:r w:rsidRPr="00C5519D">
              <w:rPr>
                <w:bCs/>
                <w:iCs/>
                <w:szCs w:val="18"/>
              </w:rPr>
              <w:t>Analizar, d</w:t>
            </w:r>
            <w:r w:rsidR="00165991" w:rsidRPr="00C5519D">
              <w:rPr>
                <w:bCs/>
                <w:iCs/>
                <w:szCs w:val="18"/>
              </w:rPr>
              <w:t>iseñar</w:t>
            </w:r>
            <w:r w:rsidR="003976C2" w:rsidRPr="00C5519D">
              <w:rPr>
                <w:bCs/>
                <w:iCs/>
                <w:szCs w:val="18"/>
              </w:rPr>
              <w:t>, desarrollar</w:t>
            </w:r>
            <w:ins w:id="14" w:author="Soto Salvador Ximena" w:date="2017-10-27T08:23:00Z">
              <w:r w:rsidR="007D3416" w:rsidRPr="00C5519D">
                <w:rPr>
                  <w:bCs/>
                  <w:iCs/>
                  <w:szCs w:val="18"/>
                </w:rPr>
                <w:t>,</w:t>
              </w:r>
            </w:ins>
            <w:del w:id="15" w:author="Soto Salvador Ximena" w:date="2017-10-27T08:23:00Z">
              <w:r w:rsidR="00165991" w:rsidRPr="00C5519D" w:rsidDel="007D3416">
                <w:rPr>
                  <w:bCs/>
                  <w:iCs/>
                  <w:szCs w:val="18"/>
                </w:rPr>
                <w:delText xml:space="preserve"> e</w:delText>
              </w:r>
            </w:del>
            <w:r w:rsidR="00165991" w:rsidRPr="00C5519D">
              <w:rPr>
                <w:bCs/>
                <w:iCs/>
                <w:szCs w:val="18"/>
              </w:rPr>
              <w:t xml:space="preserve"> implementar</w:t>
            </w:r>
            <w:ins w:id="16" w:author="Soto Salvador Ximena" w:date="2017-10-27T08:24:00Z">
              <w:r w:rsidR="007D3416" w:rsidRPr="00C5519D">
                <w:rPr>
                  <w:bCs/>
                  <w:iCs/>
                  <w:szCs w:val="18"/>
                </w:rPr>
                <w:t>,</w:t>
              </w:r>
            </w:ins>
            <w:r w:rsidR="00165991" w:rsidRPr="00C5519D">
              <w:rPr>
                <w:bCs/>
                <w:iCs/>
                <w:szCs w:val="18"/>
              </w:rPr>
              <w:t xml:space="preserve"> </w:t>
            </w:r>
            <w:ins w:id="17" w:author="Soto Salvador Ximena" w:date="2017-10-27T08:23:00Z">
              <w:r w:rsidR="007D3416" w:rsidRPr="00C5519D">
                <w:rPr>
                  <w:bCs/>
                  <w:iCs/>
                  <w:szCs w:val="18"/>
                </w:rPr>
                <w:t>pr</w:t>
              </w:r>
            </w:ins>
            <w:ins w:id="18" w:author="Soto Salvador Ximena" w:date="2017-10-27T08:24:00Z">
              <w:r w:rsidR="007D3416" w:rsidRPr="00C5519D">
                <w:rPr>
                  <w:bCs/>
                  <w:iCs/>
                  <w:szCs w:val="18"/>
                </w:rPr>
                <w:t>o</w:t>
              </w:r>
            </w:ins>
            <w:ins w:id="19" w:author="Soto Salvador Ximena" w:date="2017-10-27T08:23:00Z">
              <w:r w:rsidR="007D3416" w:rsidRPr="00C5519D">
                <w:rPr>
                  <w:bCs/>
                  <w:iCs/>
                  <w:szCs w:val="18"/>
                </w:rPr>
                <w:t>ba</w:t>
              </w:r>
            </w:ins>
            <w:ins w:id="20" w:author="Soto Salvador Ximena" w:date="2017-10-27T08:24:00Z">
              <w:r w:rsidR="007D3416" w:rsidRPr="00C5519D">
                <w:rPr>
                  <w:bCs/>
                  <w:iCs/>
                  <w:szCs w:val="18"/>
                </w:rPr>
                <w:t>r</w:t>
              </w:r>
            </w:ins>
            <w:ins w:id="21" w:author="Soto Salvador Ximena" w:date="2017-10-27T08:23:00Z">
              <w:r w:rsidR="007D3416" w:rsidRPr="00C5519D">
                <w:rPr>
                  <w:bCs/>
                  <w:iCs/>
                  <w:szCs w:val="18"/>
                </w:rPr>
                <w:t xml:space="preserve"> y capacita</w:t>
              </w:r>
            </w:ins>
            <w:ins w:id="22" w:author="Soto Salvador Ximena" w:date="2017-10-27T08:24:00Z">
              <w:r w:rsidR="007D3416" w:rsidRPr="00C5519D">
                <w:rPr>
                  <w:bCs/>
                  <w:iCs/>
                  <w:szCs w:val="18"/>
                </w:rPr>
                <w:t>r</w:t>
              </w:r>
            </w:ins>
            <w:ins w:id="23" w:author="Soto Salvador Ximena" w:date="2017-10-27T08:23:00Z">
              <w:r w:rsidR="007D3416" w:rsidRPr="00C5519D">
                <w:rPr>
                  <w:bCs/>
                  <w:iCs/>
                  <w:szCs w:val="18"/>
                </w:rPr>
                <w:t xml:space="preserve">  </w:t>
              </w:r>
            </w:ins>
            <w:r w:rsidR="00165991" w:rsidRPr="00C5519D">
              <w:rPr>
                <w:bCs/>
                <w:iCs/>
                <w:szCs w:val="18"/>
              </w:rPr>
              <w:t xml:space="preserve">un </w:t>
            </w:r>
            <w:r w:rsidR="0096152F" w:rsidRPr="00C5519D">
              <w:rPr>
                <w:bCs/>
                <w:iCs/>
                <w:szCs w:val="18"/>
              </w:rPr>
              <w:t xml:space="preserve">sistema </w:t>
            </w:r>
            <w:r w:rsidR="00C73D9B" w:rsidRPr="00C5519D">
              <w:rPr>
                <w:bCs/>
                <w:iCs/>
                <w:szCs w:val="18"/>
              </w:rPr>
              <w:t>informático para</w:t>
            </w:r>
            <w:r w:rsidR="00BC243F" w:rsidRPr="00C5519D">
              <w:rPr>
                <w:bCs/>
                <w:iCs/>
                <w:szCs w:val="18"/>
              </w:rPr>
              <w:t xml:space="preserve"> </w:t>
            </w:r>
            <w:r w:rsidR="0077550E" w:rsidRPr="00C5519D">
              <w:rPr>
                <w:bCs/>
                <w:iCs/>
                <w:szCs w:val="18"/>
              </w:rPr>
              <w:t>las operaciones que realiza</w:t>
            </w:r>
            <w:r w:rsidR="003976C2" w:rsidRPr="00C5519D">
              <w:rPr>
                <w:bCs/>
                <w:iCs/>
                <w:szCs w:val="18"/>
              </w:rPr>
              <w:t xml:space="preserve"> la Gerencia de Tesorería </w:t>
            </w:r>
            <w:r w:rsidR="00584666" w:rsidRPr="00C5519D">
              <w:rPr>
                <w:bCs/>
                <w:iCs/>
                <w:szCs w:val="18"/>
              </w:rPr>
              <w:t xml:space="preserve">(GTES) </w:t>
            </w:r>
            <w:r w:rsidR="00165991" w:rsidRPr="00C5519D">
              <w:rPr>
                <w:bCs/>
                <w:iCs/>
                <w:szCs w:val="18"/>
              </w:rPr>
              <w:t>del Banco Central de Bolivia</w:t>
            </w:r>
            <w:r w:rsidR="00584666" w:rsidRPr="00C5519D">
              <w:rPr>
                <w:bCs/>
                <w:iCs/>
                <w:szCs w:val="18"/>
              </w:rPr>
              <w:t xml:space="preserve"> (BCB)</w:t>
            </w:r>
            <w:r w:rsidR="00C26BD2" w:rsidRPr="00C5519D">
              <w:rPr>
                <w:bCs/>
                <w:iCs/>
                <w:szCs w:val="18"/>
              </w:rPr>
              <w:t xml:space="preserve">, con el fin </w:t>
            </w:r>
            <w:r w:rsidR="00D5368E" w:rsidRPr="00C5519D">
              <w:rPr>
                <w:bCs/>
                <w:iCs/>
                <w:szCs w:val="18"/>
              </w:rPr>
              <w:t>de incrementar la eficiencia</w:t>
            </w:r>
            <w:r w:rsidR="00874C6D" w:rsidRPr="00C5519D">
              <w:rPr>
                <w:bCs/>
                <w:iCs/>
                <w:szCs w:val="18"/>
              </w:rPr>
              <w:t xml:space="preserve"> y seguridad</w:t>
            </w:r>
            <w:r w:rsidR="00D5368E" w:rsidRPr="00C5519D">
              <w:rPr>
                <w:bCs/>
                <w:iCs/>
                <w:szCs w:val="18"/>
              </w:rPr>
              <w:t xml:space="preserve"> en la realización de dichas operaciones</w:t>
            </w:r>
            <w:r w:rsidR="00F21EE4" w:rsidRPr="00C5519D">
              <w:rPr>
                <w:bCs/>
                <w:iCs/>
                <w:szCs w:val="18"/>
              </w:rPr>
              <w:t>.</w:t>
            </w:r>
          </w:p>
        </w:tc>
      </w:tr>
      <w:tr w:rsidR="009D25E0" w:rsidRPr="00C5519D" w:rsidTr="00353DC0">
        <w:tblPrEx>
          <w:tblW w:w="10283" w:type="dxa"/>
          <w:tblInd w:w="-29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  <w:tblPrExChange w:id="24" w:author="Chura Valero Jacqueline" w:date="2017-10-26T12:04:00Z">
            <w:tblPrEx>
              <w:tblW w:w="10283" w:type="dxa"/>
              <w:tblInd w:w="-29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118"/>
          <w:trPrChange w:id="25" w:author="Chura Valero Jacqueline" w:date="2017-10-26T12:04:00Z">
            <w:trPr>
              <w:gridBefore w:val="1"/>
              <w:trHeight w:val="397"/>
            </w:trPr>
          </w:trPrChange>
        </w:trPr>
        <w:tc>
          <w:tcPr>
            <w:tcW w:w="10283" w:type="dxa"/>
            <w:shd w:val="clear" w:color="auto" w:fill="339966"/>
            <w:vAlign w:val="center"/>
            <w:tcPrChange w:id="26" w:author="Chura Valero Jacqueline" w:date="2017-10-26T12:04:00Z">
              <w:tcPr>
                <w:tcW w:w="10283" w:type="dxa"/>
                <w:gridSpan w:val="2"/>
                <w:shd w:val="clear" w:color="auto" w:fill="339966"/>
                <w:vAlign w:val="center"/>
              </w:tcPr>
            </w:tcPrChange>
          </w:tcPr>
          <w:p w:rsidR="009D25E0" w:rsidRPr="00C5519D" w:rsidRDefault="009D25E0" w:rsidP="006823C6">
            <w:pPr>
              <w:pStyle w:val="Textoindependiente3"/>
              <w:ind w:left="290" w:hanging="290"/>
              <w:rPr>
                <w:b/>
                <w:bCs/>
                <w:iCs/>
                <w:color w:val="FFFFFF"/>
                <w:szCs w:val="18"/>
              </w:rPr>
            </w:pPr>
            <w:r w:rsidRPr="00C5519D">
              <w:rPr>
                <w:b/>
                <w:bCs/>
                <w:color w:val="FFFFFF"/>
                <w:szCs w:val="18"/>
              </w:rPr>
              <w:t>II. CARACTERÌSTICAS DE LA CONSULTORÌA</w:t>
            </w:r>
          </w:p>
        </w:tc>
      </w:tr>
      <w:tr w:rsidR="009D25E0" w:rsidRPr="00C5519D" w:rsidTr="00353DC0">
        <w:tblPrEx>
          <w:tblW w:w="10283" w:type="dxa"/>
          <w:tblInd w:w="-29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  <w:tblPrExChange w:id="27" w:author="Chura Valero Jacqueline" w:date="2017-10-26T12:04:00Z">
            <w:tblPrEx>
              <w:tblW w:w="10283" w:type="dxa"/>
              <w:tblInd w:w="-29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64"/>
          <w:trPrChange w:id="28" w:author="Chura Valero Jacqueline" w:date="2017-10-26T12:04:00Z">
            <w:trPr>
              <w:gridBefore w:val="1"/>
              <w:trHeight w:val="297"/>
            </w:trPr>
          </w:trPrChange>
        </w:trPr>
        <w:tc>
          <w:tcPr>
            <w:tcW w:w="10283" w:type="dxa"/>
            <w:tcBorders>
              <w:bottom w:val="single" w:sz="4" w:space="0" w:color="auto"/>
            </w:tcBorders>
            <w:shd w:val="clear" w:color="auto" w:fill="CCFFCC"/>
            <w:vAlign w:val="center"/>
            <w:tcPrChange w:id="29" w:author="Chura Valero Jacqueline" w:date="2017-10-26T12:04:00Z">
              <w:tcPr>
                <w:tcW w:w="10283" w:type="dxa"/>
                <w:gridSpan w:val="2"/>
                <w:tcBorders>
                  <w:bottom w:val="single" w:sz="4" w:space="0" w:color="auto"/>
                </w:tcBorders>
                <w:shd w:val="clear" w:color="auto" w:fill="CCFFCC"/>
                <w:vAlign w:val="center"/>
              </w:tcPr>
            </w:tcPrChange>
          </w:tcPr>
          <w:p w:rsidR="009D25E0" w:rsidRPr="00C5519D" w:rsidRDefault="009D25E0" w:rsidP="006823C6">
            <w:pPr>
              <w:pStyle w:val="Textoindependiente3"/>
              <w:rPr>
                <w:b/>
                <w:bCs/>
                <w:szCs w:val="18"/>
              </w:rPr>
            </w:pPr>
            <w:r w:rsidRPr="00C5519D">
              <w:rPr>
                <w:b/>
                <w:bCs/>
                <w:szCs w:val="18"/>
              </w:rPr>
              <w:t>A. ALCANCE DE LA CONSULTORÍA</w:t>
            </w:r>
          </w:p>
        </w:tc>
      </w:tr>
      <w:tr w:rsidR="009D25E0" w:rsidRPr="00C5519D" w:rsidTr="00095F3B">
        <w:trPr>
          <w:trHeight w:val="20"/>
        </w:trPr>
        <w:tc>
          <w:tcPr>
            <w:tcW w:w="10283" w:type="dxa"/>
            <w:tcBorders>
              <w:bottom w:val="single" w:sz="4" w:space="0" w:color="auto"/>
            </w:tcBorders>
            <w:vAlign w:val="center"/>
          </w:tcPr>
          <w:p w:rsidR="00E05484" w:rsidRPr="00C5519D" w:rsidRDefault="00E05484" w:rsidP="006823C6">
            <w:pPr>
              <w:widowControl w:val="0"/>
              <w:jc w:val="both"/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>Análisis</w:t>
            </w:r>
            <w:r w:rsidR="00F25D16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>,</w:t>
            </w:r>
            <w:r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diseño</w:t>
            </w:r>
            <w:r w:rsidR="00F25D16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, desarrollo, implementación, </w:t>
            </w:r>
            <w:commentRangeStart w:id="30"/>
            <w:r w:rsidR="00F25D16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pruebas y capacitación </w:t>
            </w:r>
            <w:commentRangeEnd w:id="30"/>
            <w:r w:rsidR="00C05001" w:rsidRPr="00C5519D">
              <w:rPr>
                <w:rStyle w:val="Refdecomentario"/>
                <w:rFonts w:ascii="Arial" w:hAnsi="Arial" w:cs="Arial"/>
                <w:rPrChange w:id="31" w:author="Soto Salvador Ximena" w:date="2017-10-27T11:16:00Z">
                  <w:rPr>
                    <w:rStyle w:val="Refdecomentario"/>
                  </w:rPr>
                </w:rPrChange>
              </w:rPr>
              <w:commentReference w:id="30"/>
            </w:r>
            <w:r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de </w:t>
            </w:r>
            <w:r w:rsidR="00410032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>los módulos</w:t>
            </w:r>
            <w:r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</w:t>
            </w:r>
            <w:ins w:id="32" w:author="Soto Salvador Ximena" w:date="2017-10-27T08:25:00Z">
              <w:r w:rsidR="007D3416" w:rsidRPr="00C5519D">
                <w:rPr>
                  <w:rFonts w:ascii="Arial" w:hAnsi="Arial" w:cs="Arial"/>
                  <w:bCs/>
                  <w:iCs/>
                  <w:sz w:val="18"/>
                  <w:szCs w:val="18"/>
                </w:rPr>
                <w:t xml:space="preserve">y herramientas y/o técnicas </w:t>
              </w:r>
            </w:ins>
            <w:r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del Sistema </w:t>
            </w:r>
            <w:r w:rsidR="00BC243F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Integrado </w:t>
            </w:r>
            <w:r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>de Tesorería (</w:t>
            </w:r>
            <w:r w:rsidR="00BC243F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>SITES</w:t>
            </w:r>
            <w:r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>)</w:t>
            </w:r>
            <w:r w:rsidR="00F25D16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que se detallan a continuación</w:t>
            </w:r>
            <w:del w:id="33" w:author="Chura Valero Jacqueline" w:date="2017-10-26T15:11:00Z">
              <w:r w:rsidR="00F35772" w:rsidRPr="00C5519D" w:rsidDel="00C05001">
                <w:rPr>
                  <w:rFonts w:ascii="Arial" w:hAnsi="Arial" w:cs="Arial"/>
                  <w:bCs/>
                  <w:iCs/>
                  <w:sz w:val="18"/>
                  <w:szCs w:val="18"/>
                </w:rPr>
                <w:delText>.</w:delText>
              </w:r>
            </w:del>
            <w:ins w:id="34" w:author="Chura Valero Jacqueline" w:date="2017-10-26T15:11:00Z">
              <w:r w:rsidR="00C05001" w:rsidRPr="00C5519D">
                <w:rPr>
                  <w:rFonts w:ascii="Arial" w:hAnsi="Arial" w:cs="Arial"/>
                  <w:bCs/>
                  <w:iCs/>
                  <w:sz w:val="18"/>
                  <w:szCs w:val="18"/>
                </w:rPr>
                <w:t>:</w:t>
              </w:r>
            </w:ins>
          </w:p>
          <w:p w:rsidR="001E6855" w:rsidRPr="00C5519D" w:rsidRDefault="001E6855">
            <w:pPr>
              <w:pStyle w:val="Prrafodelista"/>
              <w:widowControl w:val="0"/>
              <w:numPr>
                <w:ilvl w:val="0"/>
                <w:numId w:val="16"/>
              </w:numPr>
              <w:spacing w:after="0" w:line="240" w:lineRule="auto"/>
              <w:ind w:left="999"/>
              <w:contextualSpacing w:val="0"/>
              <w:jc w:val="both"/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pPrChange w:id="35" w:author="Chura Valero Jacqueline" w:date="2017-10-26T16:27:00Z">
                <w:pPr>
                  <w:pStyle w:val="Prrafodelista"/>
                  <w:widowControl w:val="0"/>
                  <w:numPr>
                    <w:numId w:val="16"/>
                  </w:numPr>
                  <w:spacing w:after="0"/>
                  <w:ind w:left="999" w:hanging="360"/>
                  <w:contextualSpacing w:val="0"/>
                  <w:jc w:val="both"/>
                </w:pPr>
              </w:pPrChange>
            </w:pPr>
            <w:r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Módulo 1 – Gestión de Inventarios</w:t>
            </w:r>
            <w:r w:rsidR="00C73D9B"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.</w:t>
            </w:r>
          </w:p>
          <w:p w:rsidR="001E6855" w:rsidRPr="00C5519D" w:rsidRDefault="001E6855">
            <w:pPr>
              <w:pStyle w:val="Prrafodelista"/>
              <w:widowControl w:val="0"/>
              <w:numPr>
                <w:ilvl w:val="0"/>
                <w:numId w:val="16"/>
              </w:numPr>
              <w:spacing w:after="0" w:line="240" w:lineRule="auto"/>
              <w:ind w:left="999"/>
              <w:contextualSpacing w:val="0"/>
              <w:jc w:val="both"/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pPrChange w:id="36" w:author="Chura Valero Jacqueline" w:date="2017-10-26T16:27:00Z">
                <w:pPr>
                  <w:pStyle w:val="Prrafodelista"/>
                  <w:widowControl w:val="0"/>
                  <w:numPr>
                    <w:numId w:val="16"/>
                  </w:numPr>
                  <w:spacing w:after="0"/>
                  <w:ind w:left="999" w:hanging="360"/>
                  <w:contextualSpacing w:val="0"/>
                  <w:jc w:val="both"/>
                </w:pPr>
              </w:pPrChange>
            </w:pPr>
            <w:r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Módulo 2 – Atención en Cajas</w:t>
            </w:r>
            <w:r w:rsidR="00C73D9B"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.</w:t>
            </w:r>
          </w:p>
          <w:p w:rsidR="001E6855" w:rsidRPr="00C5519D" w:rsidRDefault="001E6855">
            <w:pPr>
              <w:pStyle w:val="Prrafodelista"/>
              <w:widowControl w:val="0"/>
              <w:numPr>
                <w:ilvl w:val="0"/>
                <w:numId w:val="16"/>
              </w:numPr>
              <w:spacing w:after="0" w:line="240" w:lineRule="auto"/>
              <w:ind w:left="999"/>
              <w:contextualSpacing w:val="0"/>
              <w:jc w:val="both"/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pPrChange w:id="37" w:author="Chura Valero Jacqueline" w:date="2017-10-26T16:27:00Z">
                <w:pPr>
                  <w:pStyle w:val="Prrafodelista"/>
                  <w:widowControl w:val="0"/>
                  <w:numPr>
                    <w:numId w:val="16"/>
                  </w:numPr>
                  <w:spacing w:after="0"/>
                  <w:ind w:left="999" w:hanging="360"/>
                  <w:contextualSpacing w:val="0"/>
                  <w:jc w:val="both"/>
                </w:pPr>
              </w:pPrChange>
            </w:pPr>
            <w:r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 xml:space="preserve">Módulo </w:t>
            </w:r>
            <w:r w:rsidR="00E00062"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3</w:t>
            </w:r>
            <w:ins w:id="38" w:author="Pantoja Gonzales Marcos" w:date="2017-10-25T09:04:00Z">
              <w:r w:rsidR="007A32B3" w:rsidRPr="00C5519D">
                <w:rPr>
                  <w:rFonts w:ascii="Arial" w:eastAsia="Times New Roman" w:hAnsi="Arial" w:cs="Arial"/>
                  <w:bCs/>
                  <w:iCs/>
                  <w:sz w:val="18"/>
                  <w:szCs w:val="18"/>
                  <w:lang w:val="es-ES" w:eastAsia="es-ES"/>
                </w:rPr>
                <w:t xml:space="preserve"> </w:t>
              </w:r>
            </w:ins>
            <w:r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–</w:t>
            </w:r>
            <w:ins w:id="39" w:author="Pantoja Gonzales Marcos" w:date="2017-10-25T09:04:00Z">
              <w:r w:rsidR="007A32B3" w:rsidRPr="00C5519D">
                <w:rPr>
                  <w:rFonts w:ascii="Arial" w:eastAsia="Times New Roman" w:hAnsi="Arial" w:cs="Arial"/>
                  <w:bCs/>
                  <w:iCs/>
                  <w:sz w:val="18"/>
                  <w:szCs w:val="18"/>
                  <w:lang w:val="es-ES" w:eastAsia="es-ES"/>
                </w:rPr>
                <w:t xml:space="preserve"> </w:t>
              </w:r>
            </w:ins>
            <w:r w:rsidR="00F35F92"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Administración del SITES</w:t>
            </w:r>
            <w:r w:rsidR="00C73D9B"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.</w:t>
            </w:r>
          </w:p>
          <w:p w:rsidR="00813146" w:rsidRPr="00C5519D" w:rsidRDefault="00813146">
            <w:pPr>
              <w:pStyle w:val="Prrafodelista"/>
              <w:widowControl w:val="0"/>
              <w:numPr>
                <w:ilvl w:val="0"/>
                <w:numId w:val="16"/>
              </w:numPr>
              <w:spacing w:after="0" w:line="240" w:lineRule="auto"/>
              <w:ind w:left="999"/>
              <w:contextualSpacing w:val="0"/>
              <w:jc w:val="both"/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pPrChange w:id="40" w:author="Chura Valero Jacqueline" w:date="2017-10-26T16:27:00Z">
                <w:pPr>
                  <w:pStyle w:val="Prrafodelista"/>
                  <w:widowControl w:val="0"/>
                  <w:numPr>
                    <w:numId w:val="16"/>
                  </w:numPr>
                  <w:spacing w:after="0"/>
                  <w:ind w:left="999" w:hanging="360"/>
                  <w:contextualSpacing w:val="0"/>
                  <w:jc w:val="both"/>
                </w:pPr>
              </w:pPrChange>
            </w:pPr>
            <w:r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 xml:space="preserve">Módulo </w:t>
            </w:r>
            <w:r w:rsidR="00E00062"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4</w:t>
            </w:r>
            <w:r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 xml:space="preserve"> – </w:t>
            </w:r>
            <w:r w:rsidR="00F35F92"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Valores en Custodia</w:t>
            </w:r>
            <w:r w:rsidR="00C73D9B"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.</w:t>
            </w:r>
          </w:p>
          <w:p w:rsidR="00EA533E" w:rsidRPr="00C5519D" w:rsidRDefault="00EA533E">
            <w:pPr>
              <w:pStyle w:val="Prrafodelista"/>
              <w:widowControl w:val="0"/>
              <w:numPr>
                <w:ilvl w:val="0"/>
                <w:numId w:val="16"/>
              </w:numPr>
              <w:spacing w:after="0" w:line="240" w:lineRule="auto"/>
              <w:ind w:left="999"/>
              <w:contextualSpacing w:val="0"/>
              <w:jc w:val="both"/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pPrChange w:id="41" w:author="Chura Valero Jacqueline" w:date="2017-10-26T16:27:00Z">
                <w:pPr>
                  <w:pStyle w:val="Prrafodelista"/>
                  <w:widowControl w:val="0"/>
                  <w:numPr>
                    <w:numId w:val="16"/>
                  </w:numPr>
                  <w:spacing w:after="0"/>
                  <w:ind w:left="999" w:hanging="360"/>
                  <w:contextualSpacing w:val="0"/>
                  <w:jc w:val="both"/>
                </w:pPr>
              </w:pPrChange>
            </w:pPr>
            <w:r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 xml:space="preserve">Módulo </w:t>
            </w:r>
            <w:r w:rsidR="00E00062"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5</w:t>
            </w:r>
            <w:r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 xml:space="preserve"> – </w:t>
            </w:r>
            <w:r w:rsidR="00DE09BA"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Reportes y Actas</w:t>
            </w:r>
            <w:r w:rsidR="00C73D9B"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.</w:t>
            </w:r>
          </w:p>
          <w:p w:rsidR="00CC569A" w:rsidRPr="00C5519D" w:rsidRDefault="00CC569A">
            <w:pPr>
              <w:pStyle w:val="Prrafodelista"/>
              <w:widowControl w:val="0"/>
              <w:numPr>
                <w:ilvl w:val="0"/>
                <w:numId w:val="16"/>
              </w:numPr>
              <w:spacing w:after="0" w:line="240" w:lineRule="auto"/>
              <w:ind w:left="999"/>
              <w:contextualSpacing w:val="0"/>
              <w:jc w:val="both"/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pPrChange w:id="42" w:author="Chura Valero Jacqueline" w:date="2017-10-26T16:27:00Z">
                <w:pPr>
                  <w:pStyle w:val="Prrafodelista"/>
                  <w:widowControl w:val="0"/>
                  <w:numPr>
                    <w:numId w:val="16"/>
                  </w:numPr>
                  <w:spacing w:after="0"/>
                  <w:ind w:left="999" w:hanging="360"/>
                  <w:contextualSpacing w:val="0"/>
                  <w:jc w:val="both"/>
                </w:pPr>
              </w:pPrChange>
            </w:pPr>
            <w:r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 xml:space="preserve">Módulo 6 – Gestión de </w:t>
            </w:r>
            <w:proofErr w:type="spellStart"/>
            <w:r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logs</w:t>
            </w:r>
            <w:proofErr w:type="spellEnd"/>
            <w:r w:rsidR="00C73D9B"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.</w:t>
            </w:r>
          </w:p>
          <w:p w:rsidR="00CC569A" w:rsidRPr="00C5519D" w:rsidRDefault="00CC569A">
            <w:pPr>
              <w:pStyle w:val="Prrafodelista"/>
              <w:widowControl w:val="0"/>
              <w:numPr>
                <w:ilvl w:val="0"/>
                <w:numId w:val="16"/>
              </w:numPr>
              <w:spacing w:after="0" w:line="240" w:lineRule="auto"/>
              <w:ind w:left="999"/>
              <w:contextualSpacing w:val="0"/>
              <w:jc w:val="both"/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pPrChange w:id="43" w:author="Chura Valero Jacqueline" w:date="2017-10-26T16:27:00Z">
                <w:pPr>
                  <w:pStyle w:val="Prrafodelista"/>
                  <w:widowControl w:val="0"/>
                  <w:numPr>
                    <w:numId w:val="16"/>
                  </w:numPr>
                  <w:spacing w:after="0"/>
                  <w:ind w:left="999" w:hanging="360"/>
                  <w:contextualSpacing w:val="0"/>
                  <w:jc w:val="both"/>
                </w:pPr>
              </w:pPrChange>
            </w:pPr>
            <w:commentRangeStart w:id="44"/>
            <w:r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Herramientas y/o técnicas para la migración de información</w:t>
            </w:r>
            <w:commentRangeEnd w:id="44"/>
            <w:r w:rsidR="00C05001" w:rsidRPr="00C5519D">
              <w:rPr>
                <w:rStyle w:val="Refdecomentario"/>
                <w:rFonts w:ascii="Arial" w:eastAsia="Times New Roman" w:hAnsi="Arial" w:cs="Arial"/>
                <w:lang w:val="es-ES" w:eastAsia="es-ES"/>
                <w:rPrChange w:id="45" w:author="Soto Salvador Ximena" w:date="2017-10-27T11:16:00Z">
                  <w:rPr>
                    <w:rStyle w:val="Refdecomentario"/>
                    <w:rFonts w:ascii="Times New Roman" w:eastAsia="Times New Roman" w:hAnsi="Times New Roman"/>
                    <w:lang w:val="es-ES" w:eastAsia="es-ES"/>
                  </w:rPr>
                </w:rPrChange>
              </w:rPr>
              <w:commentReference w:id="44"/>
            </w:r>
            <w:r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.</w:t>
            </w:r>
          </w:p>
          <w:p w:rsidR="001E6855" w:rsidRPr="00C5519D" w:rsidRDefault="001E6855">
            <w:pPr>
              <w:pStyle w:val="Prrafodelista"/>
              <w:widowControl w:val="0"/>
              <w:spacing w:after="0" w:line="240" w:lineRule="auto"/>
              <w:ind w:left="1440"/>
              <w:contextualSpacing w:val="0"/>
              <w:jc w:val="both"/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pPrChange w:id="46" w:author="Chura Valero Jacqueline" w:date="2017-10-26T16:27:00Z">
                <w:pPr>
                  <w:pStyle w:val="Prrafodelista"/>
                  <w:widowControl w:val="0"/>
                  <w:spacing w:after="0"/>
                  <w:ind w:left="1440"/>
                  <w:contextualSpacing w:val="0"/>
                  <w:jc w:val="both"/>
                </w:pPr>
              </w:pPrChange>
            </w:pPr>
          </w:p>
          <w:p w:rsidR="00E419AD" w:rsidRPr="00C5519D" w:rsidRDefault="00832CA6" w:rsidP="006823C6">
            <w:pPr>
              <w:pStyle w:val="Textoindependiente3"/>
              <w:ind w:left="6" w:hanging="6"/>
              <w:rPr>
                <w:szCs w:val="18"/>
              </w:rPr>
            </w:pPr>
            <w:r w:rsidRPr="00C5519D">
              <w:rPr>
                <w:szCs w:val="18"/>
              </w:rPr>
              <w:t xml:space="preserve">Para el diseño de los </w:t>
            </w:r>
            <w:r w:rsidR="00410032" w:rsidRPr="00C5519D">
              <w:rPr>
                <w:szCs w:val="18"/>
              </w:rPr>
              <w:t xml:space="preserve">módulos del </w:t>
            </w:r>
            <w:r w:rsidR="006E661B" w:rsidRPr="00C5519D">
              <w:rPr>
                <w:szCs w:val="18"/>
              </w:rPr>
              <w:t>SITES</w:t>
            </w:r>
            <w:r w:rsidR="00410032" w:rsidRPr="00C5519D">
              <w:rPr>
                <w:szCs w:val="18"/>
              </w:rPr>
              <w:t>,</w:t>
            </w:r>
            <w:r w:rsidRPr="00C5519D">
              <w:rPr>
                <w:szCs w:val="18"/>
              </w:rPr>
              <w:t xml:space="preserve"> </w:t>
            </w:r>
            <w:ins w:id="47" w:author="Chura Valero Jacqueline" w:date="2017-10-26T15:56:00Z">
              <w:r w:rsidR="00F708F1" w:rsidRPr="00C5519D">
                <w:rPr>
                  <w:szCs w:val="18"/>
                </w:rPr>
                <w:t xml:space="preserve">la empresa consultora </w:t>
              </w:r>
            </w:ins>
            <w:ins w:id="48" w:author="Chura Valero Jacqueline" w:date="2017-10-26T16:10:00Z">
              <w:r w:rsidR="00AC060A" w:rsidRPr="00C5519D">
                <w:rPr>
                  <w:szCs w:val="18"/>
                </w:rPr>
                <w:t xml:space="preserve">adjudicada </w:t>
              </w:r>
            </w:ins>
            <w:del w:id="49" w:author="Soto Salvador Ximena" w:date="2017-10-27T08:27:00Z">
              <w:r w:rsidRPr="00C5519D" w:rsidDel="007D3416">
                <w:rPr>
                  <w:szCs w:val="18"/>
                  <w:highlight w:val="yellow"/>
                  <w:rPrChange w:id="50" w:author="Soto Salvador Ximena" w:date="2017-10-27T11:16:00Z">
                    <w:rPr>
                      <w:rFonts w:ascii="Calibri" w:eastAsia="Calibri" w:hAnsi="Calibri" w:cs="Times New Roman"/>
                      <w:sz w:val="22"/>
                      <w:szCs w:val="18"/>
                      <w:lang w:val="es-BO" w:eastAsia="en-US"/>
                    </w:rPr>
                  </w:rPrChange>
                </w:rPr>
                <w:delText xml:space="preserve">el </w:delText>
              </w:r>
              <w:commentRangeStart w:id="51"/>
              <w:r w:rsidRPr="00C5519D" w:rsidDel="007D3416">
                <w:rPr>
                  <w:szCs w:val="18"/>
                  <w:highlight w:val="yellow"/>
                  <w:rPrChange w:id="52" w:author="Soto Salvador Ximena" w:date="2017-10-27T11:16:00Z">
                    <w:rPr>
                      <w:rFonts w:ascii="Calibri" w:eastAsia="Calibri" w:hAnsi="Calibri" w:cs="Times New Roman"/>
                      <w:sz w:val="22"/>
                      <w:szCs w:val="18"/>
                      <w:lang w:val="es-BO" w:eastAsia="en-US"/>
                    </w:rPr>
                  </w:rPrChange>
                </w:rPr>
                <w:delText xml:space="preserve">proponente adjudicado </w:delText>
              </w:r>
              <w:commentRangeEnd w:id="51"/>
              <w:r w:rsidR="00C05001" w:rsidRPr="00C5519D" w:rsidDel="007D3416">
                <w:rPr>
                  <w:rStyle w:val="Refdecomentario"/>
                  <w:highlight w:val="yellow"/>
                  <w:rPrChange w:id="53" w:author="Soto Salvador Ximena" w:date="2017-10-27T11:16:00Z">
                    <w:rPr>
                      <w:rStyle w:val="Refdecomentario"/>
                      <w:rFonts w:ascii="Times New Roman" w:eastAsia="Calibri" w:hAnsi="Times New Roman" w:cs="Times New Roman"/>
                      <w:lang w:val="es-BO" w:eastAsia="en-US"/>
                    </w:rPr>
                  </w:rPrChange>
                </w:rPr>
                <w:commentReference w:id="51"/>
              </w:r>
            </w:del>
            <w:r w:rsidRPr="00C5519D">
              <w:rPr>
                <w:szCs w:val="18"/>
              </w:rPr>
              <w:t xml:space="preserve">deberá tomar en cuenta el Anexo A, </w:t>
            </w:r>
            <w:r w:rsidR="00871591" w:rsidRPr="00C5519D">
              <w:rPr>
                <w:szCs w:val="18"/>
              </w:rPr>
              <w:t>en el cual se incluye</w:t>
            </w:r>
            <w:r w:rsidRPr="00C5519D">
              <w:rPr>
                <w:szCs w:val="18"/>
              </w:rPr>
              <w:t xml:space="preserve"> una </w:t>
            </w:r>
            <w:r w:rsidR="00167F51" w:rsidRPr="00C5519D">
              <w:rPr>
                <w:szCs w:val="18"/>
              </w:rPr>
              <w:t xml:space="preserve">descripción </w:t>
            </w:r>
            <w:r w:rsidR="00871591" w:rsidRPr="00C5519D">
              <w:rPr>
                <w:szCs w:val="18"/>
              </w:rPr>
              <w:t>general</w:t>
            </w:r>
            <w:r w:rsidRPr="00C5519D">
              <w:rPr>
                <w:szCs w:val="18"/>
              </w:rPr>
              <w:t xml:space="preserve"> de los procesos que se requiere </w:t>
            </w:r>
            <w:commentRangeStart w:id="54"/>
            <w:r w:rsidR="00595A53" w:rsidRPr="00C5519D">
              <w:rPr>
                <w:szCs w:val="18"/>
              </w:rPr>
              <w:t xml:space="preserve">analizar, </w:t>
            </w:r>
            <w:r w:rsidR="007E2803" w:rsidRPr="00C5519D">
              <w:rPr>
                <w:szCs w:val="18"/>
              </w:rPr>
              <w:t>diseñar, desarrollar e implementar</w:t>
            </w:r>
            <w:commentRangeEnd w:id="54"/>
            <w:ins w:id="55" w:author="Soto Salvador Ximena" w:date="2017-10-27T08:27:00Z">
              <w:r w:rsidR="007D3416" w:rsidRPr="00C5519D">
                <w:rPr>
                  <w:szCs w:val="18"/>
                </w:rPr>
                <w:t>, probar y capacitar</w:t>
              </w:r>
            </w:ins>
            <w:r w:rsidR="00EA0AA0" w:rsidRPr="00C5519D">
              <w:rPr>
                <w:szCs w:val="18"/>
                <w:rPrChange w:id="56" w:author="Soto Salvador Ximena" w:date="2017-10-27T11:17:00Z">
                  <w:rPr>
                    <w:rStyle w:val="Refdecomentario"/>
                    <w:rFonts w:ascii="Times New Roman" w:hAnsi="Times New Roman" w:cs="Times New Roman"/>
                  </w:rPr>
                </w:rPrChange>
              </w:rPr>
              <w:commentReference w:id="54"/>
            </w:r>
            <w:r w:rsidR="007E2803" w:rsidRPr="00C5519D">
              <w:rPr>
                <w:szCs w:val="18"/>
              </w:rPr>
              <w:t>,</w:t>
            </w:r>
            <w:r w:rsidRPr="00C5519D">
              <w:rPr>
                <w:szCs w:val="18"/>
              </w:rPr>
              <w:t xml:space="preserve"> con carácter orientativo pero </w:t>
            </w:r>
            <w:commentRangeStart w:id="57"/>
            <w:r w:rsidRPr="00C5519D">
              <w:rPr>
                <w:szCs w:val="18"/>
              </w:rPr>
              <w:t>no limitativo</w:t>
            </w:r>
            <w:r w:rsidR="00B01B72" w:rsidRPr="00C5519D">
              <w:rPr>
                <w:szCs w:val="18"/>
              </w:rPr>
              <w:t>.</w:t>
            </w:r>
            <w:commentRangeEnd w:id="57"/>
            <w:r w:rsidR="00EA0AA0" w:rsidRPr="00C5519D">
              <w:rPr>
                <w:szCs w:val="18"/>
                <w:rPrChange w:id="58" w:author="Soto Salvador Ximena" w:date="2017-10-27T11:17:00Z">
                  <w:rPr>
                    <w:rStyle w:val="Refdecomentario"/>
                    <w:rFonts w:ascii="Times New Roman" w:hAnsi="Times New Roman" w:cs="Times New Roman"/>
                  </w:rPr>
                </w:rPrChange>
              </w:rPr>
              <w:commentReference w:id="57"/>
            </w:r>
          </w:p>
          <w:p w:rsidR="00E419AD" w:rsidRPr="00C5519D" w:rsidRDefault="00E419AD" w:rsidP="006823C6">
            <w:pPr>
              <w:pStyle w:val="Textoindependiente3"/>
              <w:ind w:left="6" w:hanging="6"/>
              <w:rPr>
                <w:szCs w:val="18"/>
              </w:rPr>
            </w:pPr>
            <w:r w:rsidRPr="00C5519D">
              <w:rPr>
                <w:szCs w:val="18"/>
              </w:rPr>
              <w:t xml:space="preserve">La </w:t>
            </w:r>
            <w:r w:rsidRPr="00C5519D">
              <w:rPr>
                <w:szCs w:val="18"/>
                <w:rPrChange w:id="59" w:author="Soto Salvador Ximena" w:date="2017-10-27T11:17:00Z">
                  <w:rPr>
                    <w:rFonts w:ascii="Calibri" w:eastAsia="Calibri" w:hAnsi="Calibri" w:cs="Times New Roman"/>
                    <w:sz w:val="22"/>
                    <w:szCs w:val="18"/>
                    <w:lang w:val="es-BO" w:eastAsia="en-US"/>
                  </w:rPr>
                </w:rPrChange>
              </w:rPr>
              <w:t>empresa</w:t>
            </w:r>
            <w:ins w:id="60" w:author="Soto Salvador Ximena" w:date="2017-10-27T08:28:00Z">
              <w:r w:rsidR="007D3416" w:rsidRPr="00C5519D">
                <w:rPr>
                  <w:szCs w:val="18"/>
                  <w:rPrChange w:id="61" w:author="Soto Salvador Ximena" w:date="2017-10-27T11:17:00Z">
                    <w:rPr>
                      <w:szCs w:val="18"/>
                      <w:highlight w:val="yellow"/>
                    </w:rPr>
                  </w:rPrChange>
                </w:rPr>
                <w:t xml:space="preserve"> consultora</w:t>
              </w:r>
            </w:ins>
            <w:r w:rsidRPr="00C5519D">
              <w:rPr>
                <w:szCs w:val="18"/>
                <w:rPrChange w:id="62" w:author="Soto Salvador Ximena" w:date="2017-10-27T11:17:00Z">
                  <w:rPr>
                    <w:rFonts w:ascii="Calibri" w:eastAsia="Calibri" w:hAnsi="Calibri" w:cs="Times New Roman"/>
                    <w:sz w:val="22"/>
                    <w:szCs w:val="18"/>
                    <w:lang w:val="es-BO" w:eastAsia="en-US"/>
                  </w:rPr>
                </w:rPrChange>
              </w:rPr>
              <w:t xml:space="preserve"> adjudicada</w:t>
            </w:r>
            <w:r w:rsidRPr="00C5519D">
              <w:rPr>
                <w:szCs w:val="18"/>
              </w:rPr>
              <w:t xml:space="preserve"> deberá </w:t>
            </w:r>
            <w:r w:rsidR="002031E1" w:rsidRPr="00C5519D">
              <w:rPr>
                <w:szCs w:val="18"/>
              </w:rPr>
              <w:t xml:space="preserve">cumplir </w:t>
            </w:r>
            <w:r w:rsidR="00AA1BFE" w:rsidRPr="00C5519D">
              <w:rPr>
                <w:szCs w:val="18"/>
              </w:rPr>
              <w:t>con el análisis, diseño, desarrollo, implementación y pruebas de</w:t>
            </w:r>
            <w:r w:rsidR="002031E1" w:rsidRPr="00C5519D">
              <w:rPr>
                <w:szCs w:val="18"/>
              </w:rPr>
              <w:t xml:space="preserve"> todas </w:t>
            </w:r>
            <w:r w:rsidR="00F14A85" w:rsidRPr="00C5519D">
              <w:rPr>
                <w:szCs w:val="18"/>
              </w:rPr>
              <w:t xml:space="preserve">las </w:t>
            </w:r>
            <w:r w:rsidR="00C73D9B" w:rsidRPr="00C5519D">
              <w:rPr>
                <w:szCs w:val="18"/>
              </w:rPr>
              <w:t>funcionalidades detalladas</w:t>
            </w:r>
            <w:r w:rsidR="00AA1BFE" w:rsidRPr="00C5519D">
              <w:rPr>
                <w:szCs w:val="18"/>
              </w:rPr>
              <w:t xml:space="preserve"> en el documento </w:t>
            </w:r>
            <w:commentRangeStart w:id="63"/>
            <w:r w:rsidR="00AA1BFE" w:rsidRPr="00C5519D">
              <w:rPr>
                <w:szCs w:val="18"/>
              </w:rPr>
              <w:t xml:space="preserve">“Especificaciones de Requerimientos de Software para el </w:t>
            </w:r>
            <w:r w:rsidR="006E661B" w:rsidRPr="00C5519D">
              <w:rPr>
                <w:szCs w:val="18"/>
              </w:rPr>
              <w:t>SITES</w:t>
            </w:r>
            <w:r w:rsidR="00AA1BFE" w:rsidRPr="00C5519D">
              <w:rPr>
                <w:szCs w:val="18"/>
              </w:rPr>
              <w:t xml:space="preserve">”, </w:t>
            </w:r>
            <w:commentRangeEnd w:id="63"/>
            <w:r w:rsidR="00F708F1" w:rsidRPr="00C5519D">
              <w:rPr>
                <w:szCs w:val="18"/>
                <w:rPrChange w:id="64" w:author="Soto Salvador Ximena" w:date="2017-10-27T11:17:00Z">
                  <w:rPr>
                    <w:rStyle w:val="Refdecomentario"/>
                    <w:rFonts w:ascii="Times New Roman" w:hAnsi="Times New Roman" w:cs="Times New Roman"/>
                  </w:rPr>
                </w:rPrChange>
              </w:rPr>
              <w:commentReference w:id="63"/>
            </w:r>
            <w:r w:rsidR="00AA1BFE" w:rsidRPr="00C5519D">
              <w:rPr>
                <w:szCs w:val="18"/>
              </w:rPr>
              <w:t xml:space="preserve">el cual </w:t>
            </w:r>
            <w:r w:rsidR="00D55F59" w:rsidRPr="00C5519D">
              <w:rPr>
                <w:szCs w:val="18"/>
              </w:rPr>
              <w:t xml:space="preserve">le </w:t>
            </w:r>
            <w:r w:rsidR="00AA1BFE" w:rsidRPr="00C5519D">
              <w:rPr>
                <w:szCs w:val="18"/>
              </w:rPr>
              <w:t xml:space="preserve">será proporcionado por el BCB </w:t>
            </w:r>
            <w:r w:rsidR="006251F8" w:rsidRPr="00C5519D">
              <w:rPr>
                <w:szCs w:val="18"/>
              </w:rPr>
              <w:t>dentro los primeros 5 días hábiles a partir de</w:t>
            </w:r>
            <w:r w:rsidR="00B928CF" w:rsidRPr="00C5519D">
              <w:rPr>
                <w:szCs w:val="18"/>
              </w:rPr>
              <w:t xml:space="preserve"> la </w:t>
            </w:r>
            <w:r w:rsidR="00B928CF" w:rsidRPr="00C5519D">
              <w:rPr>
                <w:szCs w:val="18"/>
                <w:rPrChange w:id="65" w:author="Soto Salvador Ximena" w:date="2017-10-27T11:17:00Z">
                  <w:rPr>
                    <w:rFonts w:ascii="Calibri" w:eastAsia="Calibri" w:hAnsi="Calibri" w:cs="Times New Roman"/>
                    <w:sz w:val="22"/>
                    <w:szCs w:val="18"/>
                    <w:lang w:val="es-BO" w:eastAsia="en-US"/>
                  </w:rPr>
                </w:rPrChange>
              </w:rPr>
              <w:t>suscripción</w:t>
            </w:r>
            <w:r w:rsidR="00AA1BFE" w:rsidRPr="00C5519D">
              <w:rPr>
                <w:szCs w:val="18"/>
                <w:rPrChange w:id="66" w:author="Soto Salvador Ximena" w:date="2017-10-27T11:17:00Z">
                  <w:rPr>
                    <w:rFonts w:ascii="Calibri" w:eastAsia="Calibri" w:hAnsi="Calibri" w:cs="Times New Roman"/>
                    <w:sz w:val="22"/>
                    <w:szCs w:val="18"/>
                    <w:lang w:val="es-BO" w:eastAsia="en-US"/>
                  </w:rPr>
                </w:rPrChange>
              </w:rPr>
              <w:t xml:space="preserve"> del contrato</w:t>
            </w:r>
            <w:r w:rsidR="006251F8" w:rsidRPr="00C5519D">
              <w:rPr>
                <w:szCs w:val="18"/>
              </w:rPr>
              <w:t xml:space="preserve"> respectivo</w:t>
            </w:r>
            <w:r w:rsidR="0080576E" w:rsidRPr="00C5519D">
              <w:rPr>
                <w:szCs w:val="18"/>
              </w:rPr>
              <w:t>,</w:t>
            </w:r>
            <w:r w:rsidR="00A96881" w:rsidRPr="00C5519D">
              <w:rPr>
                <w:szCs w:val="18"/>
              </w:rPr>
              <w:t xml:space="preserve"> y</w:t>
            </w:r>
            <w:r w:rsidR="0080576E" w:rsidRPr="00C5519D">
              <w:rPr>
                <w:szCs w:val="18"/>
              </w:rPr>
              <w:t xml:space="preserve"> que podrá ser validad</w:t>
            </w:r>
            <w:r w:rsidR="00A96881" w:rsidRPr="00C5519D">
              <w:rPr>
                <w:szCs w:val="18"/>
              </w:rPr>
              <w:t>o</w:t>
            </w:r>
            <w:r w:rsidR="0080576E" w:rsidRPr="00C5519D">
              <w:rPr>
                <w:szCs w:val="18"/>
              </w:rPr>
              <w:t xml:space="preserve"> o ajustado por la </w:t>
            </w:r>
            <w:r w:rsidR="0080576E" w:rsidRPr="00C5519D">
              <w:rPr>
                <w:szCs w:val="18"/>
                <w:rPrChange w:id="67" w:author="Soto Salvador Ximena" w:date="2017-10-27T11:17:00Z">
                  <w:rPr>
                    <w:rFonts w:ascii="Calibri" w:eastAsia="Calibri" w:hAnsi="Calibri" w:cs="Times New Roman"/>
                    <w:sz w:val="22"/>
                    <w:szCs w:val="18"/>
                    <w:lang w:val="es-BO" w:eastAsia="en-US"/>
                  </w:rPr>
                </w:rPrChange>
              </w:rPr>
              <w:t>empresa consultora</w:t>
            </w:r>
            <w:r w:rsidR="0080576E" w:rsidRPr="00C5519D">
              <w:rPr>
                <w:szCs w:val="18"/>
              </w:rPr>
              <w:t xml:space="preserve"> en caso de ser necesario</w:t>
            </w:r>
            <w:r w:rsidR="006251F8" w:rsidRPr="00C5519D">
              <w:rPr>
                <w:szCs w:val="18"/>
              </w:rPr>
              <w:t xml:space="preserve">, en coordinación con la </w:t>
            </w:r>
            <w:r w:rsidR="007F70C2" w:rsidRPr="00C5519D">
              <w:rPr>
                <w:szCs w:val="18"/>
              </w:rPr>
              <w:t>Contraparte</w:t>
            </w:r>
            <w:r w:rsidR="00AA1BFE" w:rsidRPr="00C5519D">
              <w:rPr>
                <w:szCs w:val="18"/>
              </w:rPr>
              <w:t>.</w:t>
            </w:r>
          </w:p>
        </w:tc>
      </w:tr>
      <w:tr w:rsidR="009D25E0" w:rsidRPr="00C5519D" w:rsidTr="006823C6">
        <w:tblPrEx>
          <w:tblW w:w="10283" w:type="dxa"/>
          <w:tblInd w:w="-29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  <w:tblPrExChange w:id="68" w:author="Chura Valero Jacqueline" w:date="2017-10-26T16:26:00Z">
            <w:tblPrEx>
              <w:tblW w:w="10283" w:type="dxa"/>
              <w:tblInd w:w="-29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65"/>
          <w:trPrChange w:id="69" w:author="Chura Valero Jacqueline" w:date="2017-10-26T16:26:00Z">
            <w:trPr>
              <w:gridBefore w:val="1"/>
              <w:trHeight w:val="449"/>
            </w:trPr>
          </w:trPrChange>
        </w:trPr>
        <w:tc>
          <w:tcPr>
            <w:tcW w:w="10283" w:type="dxa"/>
            <w:tcBorders>
              <w:bottom w:val="single" w:sz="4" w:space="0" w:color="auto"/>
            </w:tcBorders>
            <w:shd w:val="clear" w:color="auto" w:fill="CCFFCC"/>
            <w:vAlign w:val="center"/>
            <w:tcPrChange w:id="70" w:author="Chura Valero Jacqueline" w:date="2017-10-26T16:26:00Z">
              <w:tcPr>
                <w:tcW w:w="10283" w:type="dxa"/>
                <w:gridSpan w:val="2"/>
                <w:tcBorders>
                  <w:bottom w:val="single" w:sz="4" w:space="0" w:color="auto"/>
                </w:tcBorders>
                <w:shd w:val="clear" w:color="auto" w:fill="CCFFCC"/>
                <w:vAlign w:val="center"/>
              </w:tcPr>
            </w:tcPrChange>
          </w:tcPr>
          <w:p w:rsidR="009D25E0" w:rsidRPr="00C5519D" w:rsidRDefault="009D25E0" w:rsidP="006823C6">
            <w:pPr>
              <w:pStyle w:val="Textoindependiente3"/>
              <w:rPr>
                <w:b/>
                <w:bCs/>
                <w:szCs w:val="18"/>
              </w:rPr>
            </w:pPr>
            <w:r w:rsidRPr="00C5519D">
              <w:rPr>
                <w:b/>
                <w:bCs/>
                <w:szCs w:val="18"/>
              </w:rPr>
              <w:t xml:space="preserve">B. CARACTERÍSTICAS </w:t>
            </w:r>
            <w:r w:rsidR="00894C3F" w:rsidRPr="00C5519D">
              <w:rPr>
                <w:b/>
                <w:bCs/>
                <w:szCs w:val="18"/>
              </w:rPr>
              <w:t xml:space="preserve">Y FUNCIONALIDADES MÍNIMAS DE LOS </w:t>
            </w:r>
            <w:r w:rsidR="00FF48AE" w:rsidRPr="00C5519D">
              <w:rPr>
                <w:b/>
                <w:bCs/>
                <w:szCs w:val="18"/>
              </w:rPr>
              <w:t>MÓDULOS</w:t>
            </w:r>
          </w:p>
        </w:tc>
      </w:tr>
      <w:tr w:rsidR="00B57D24" w:rsidRPr="00C5519D" w:rsidTr="006823C6">
        <w:tblPrEx>
          <w:tblW w:w="10283" w:type="dxa"/>
          <w:tblInd w:w="-29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  <w:tblPrExChange w:id="71" w:author="Chura Valero Jacqueline" w:date="2017-10-26T16:26:00Z">
            <w:tblPrEx>
              <w:tblW w:w="10283" w:type="dxa"/>
              <w:tblInd w:w="-29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139"/>
          <w:trPrChange w:id="72" w:author="Chura Valero Jacqueline" w:date="2017-10-26T16:26:00Z">
            <w:trPr>
              <w:gridBefore w:val="1"/>
              <w:trHeight w:val="449"/>
            </w:trPr>
          </w:trPrChange>
        </w:trPr>
        <w:tc>
          <w:tcPr>
            <w:tcW w:w="10283" w:type="dxa"/>
            <w:tcBorders>
              <w:bottom w:val="single" w:sz="4" w:space="0" w:color="auto"/>
            </w:tcBorders>
            <w:shd w:val="clear" w:color="auto" w:fill="CCFFCC"/>
            <w:vAlign w:val="center"/>
            <w:tcPrChange w:id="73" w:author="Chura Valero Jacqueline" w:date="2017-10-26T16:26:00Z">
              <w:tcPr>
                <w:tcW w:w="10283" w:type="dxa"/>
                <w:gridSpan w:val="2"/>
                <w:tcBorders>
                  <w:bottom w:val="single" w:sz="4" w:space="0" w:color="auto"/>
                </w:tcBorders>
                <w:shd w:val="clear" w:color="auto" w:fill="CCFFCC"/>
                <w:vAlign w:val="center"/>
              </w:tcPr>
            </w:tcPrChange>
          </w:tcPr>
          <w:p w:rsidR="00B57D24" w:rsidRPr="00C5519D" w:rsidRDefault="00B57D24" w:rsidP="006823C6">
            <w:pPr>
              <w:pStyle w:val="Textoindependiente3"/>
              <w:rPr>
                <w:b/>
                <w:bCs/>
                <w:szCs w:val="18"/>
              </w:rPr>
            </w:pPr>
            <w:r w:rsidRPr="00C5519D">
              <w:rPr>
                <w:b/>
                <w:bCs/>
                <w:szCs w:val="16"/>
                <w:rPrChange w:id="74" w:author="Soto Salvador Ximena" w:date="2017-10-27T11:16:00Z">
                  <w:rPr>
                    <w:rFonts w:ascii="Calibri" w:eastAsia="Calibri" w:hAnsi="Calibri" w:cs="Times New Roman"/>
                    <w:b/>
                    <w:bCs/>
                    <w:sz w:val="16"/>
                    <w:szCs w:val="16"/>
                    <w:lang w:val="es-BO" w:eastAsia="en-US"/>
                  </w:rPr>
                </w:rPrChange>
              </w:rPr>
              <w:t xml:space="preserve">B.1. </w:t>
            </w:r>
            <w:r w:rsidR="00AA43E5" w:rsidRPr="00C5519D">
              <w:rPr>
                <w:b/>
                <w:bCs/>
                <w:szCs w:val="16"/>
                <w:rPrChange w:id="75" w:author="Soto Salvador Ximena" w:date="2017-10-27T11:16:00Z">
                  <w:rPr>
                    <w:rFonts w:ascii="Calibri" w:eastAsia="Calibri" w:hAnsi="Calibri" w:cs="Times New Roman"/>
                    <w:b/>
                    <w:bCs/>
                    <w:sz w:val="16"/>
                    <w:szCs w:val="16"/>
                    <w:lang w:val="es-BO" w:eastAsia="en-US"/>
                  </w:rPr>
                </w:rPrChange>
              </w:rPr>
              <w:t>DESCRIPCIÓN DE LOS MÓDULOS</w:t>
            </w:r>
            <w:r w:rsidR="004649B3" w:rsidRPr="00C5519D">
              <w:rPr>
                <w:b/>
                <w:bCs/>
                <w:szCs w:val="16"/>
                <w:rPrChange w:id="76" w:author="Soto Salvador Ximena" w:date="2017-10-27T11:16:00Z">
                  <w:rPr>
                    <w:rFonts w:ascii="Calibri" w:eastAsia="Calibri" w:hAnsi="Calibri" w:cs="Times New Roman"/>
                    <w:b/>
                    <w:bCs/>
                    <w:sz w:val="16"/>
                    <w:szCs w:val="16"/>
                    <w:lang w:val="es-BO" w:eastAsia="en-US"/>
                  </w:rPr>
                </w:rPrChange>
              </w:rPr>
              <w:t xml:space="preserve"> DEL </w:t>
            </w:r>
            <w:r w:rsidR="006E661B" w:rsidRPr="00C5519D">
              <w:rPr>
                <w:b/>
                <w:bCs/>
                <w:szCs w:val="16"/>
                <w:rPrChange w:id="77" w:author="Soto Salvador Ximena" w:date="2017-10-27T11:16:00Z">
                  <w:rPr>
                    <w:rFonts w:ascii="Calibri" w:eastAsia="Calibri" w:hAnsi="Calibri" w:cs="Times New Roman"/>
                    <w:b/>
                    <w:bCs/>
                    <w:sz w:val="16"/>
                    <w:szCs w:val="16"/>
                    <w:lang w:val="es-BO" w:eastAsia="en-US"/>
                  </w:rPr>
                </w:rPrChange>
              </w:rPr>
              <w:t>SITES</w:t>
            </w:r>
          </w:p>
        </w:tc>
      </w:tr>
      <w:tr w:rsidR="0048303A" w:rsidRPr="00C5519D" w:rsidTr="00095F3B">
        <w:trPr>
          <w:trHeight w:val="449"/>
        </w:trPr>
        <w:tc>
          <w:tcPr>
            <w:tcW w:w="102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43E5" w:rsidRPr="00C5519D" w:rsidRDefault="00AA43E5" w:rsidP="006823C6">
            <w:pPr>
              <w:widowControl w:val="0"/>
              <w:jc w:val="both"/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>Los objetivos de los módulos</w:t>
            </w:r>
            <w:ins w:id="78" w:author="Soto Salvador Ximena" w:date="2017-10-27T08:29:00Z">
              <w:r w:rsidR="007D3416" w:rsidRPr="00C5519D">
                <w:rPr>
                  <w:rFonts w:ascii="Arial" w:hAnsi="Arial" w:cs="Arial"/>
                  <w:bCs/>
                  <w:iCs/>
                  <w:sz w:val="18"/>
                  <w:szCs w:val="18"/>
                </w:rPr>
                <w:t xml:space="preserve"> y herramientas y/o técnicas</w:t>
              </w:r>
            </w:ins>
            <w:r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del </w:t>
            </w:r>
            <w:r w:rsidR="006E661B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SITES </w:t>
            </w:r>
            <w:r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>son los siguientes:</w:t>
            </w:r>
          </w:p>
          <w:p w:rsidR="00AA43E5" w:rsidRPr="00C5519D" w:rsidRDefault="00AA43E5">
            <w:pPr>
              <w:widowControl w:val="0"/>
              <w:jc w:val="both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  <w:p w:rsidR="004649B3" w:rsidRPr="00C5519D" w:rsidRDefault="004649B3">
            <w:pPr>
              <w:pStyle w:val="Prrafodelista"/>
              <w:widowControl w:val="0"/>
              <w:numPr>
                <w:ilvl w:val="0"/>
                <w:numId w:val="17"/>
              </w:numPr>
              <w:spacing w:after="0" w:line="240" w:lineRule="auto"/>
              <w:ind w:left="716"/>
              <w:contextualSpacing w:val="0"/>
              <w:jc w:val="both"/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pPrChange w:id="79" w:author="Chura Valero Jacqueline" w:date="2017-10-26T16:27:00Z">
                <w:pPr>
                  <w:pStyle w:val="Prrafodelista"/>
                  <w:widowControl w:val="0"/>
                  <w:numPr>
                    <w:numId w:val="17"/>
                  </w:numPr>
                  <w:spacing w:after="0"/>
                  <w:ind w:left="716" w:hanging="360"/>
                  <w:contextualSpacing w:val="0"/>
                  <w:jc w:val="both"/>
                </w:pPr>
              </w:pPrChange>
            </w:pPr>
            <w:r w:rsidRPr="00C5519D">
              <w:rPr>
                <w:rFonts w:ascii="Arial" w:eastAsia="Times New Roman" w:hAnsi="Arial" w:cs="Arial"/>
                <w:b/>
                <w:bCs/>
                <w:iCs/>
                <w:sz w:val="18"/>
                <w:szCs w:val="18"/>
                <w:lang w:val="es-ES" w:eastAsia="es-ES"/>
              </w:rPr>
              <w:t>Módulo 1 – Gestión de Inventarios</w:t>
            </w:r>
            <w:r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: Realizar el manejo y control de todo el Material Monetario (MM) que se encuentra en instalaciones de la GTES</w:t>
            </w:r>
            <w:r w:rsidR="00484457"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 xml:space="preserve"> o en otras instalaciones donde el BCB realice la gestión de efectivo</w:t>
            </w:r>
            <w:r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, realizar operaciones de entrega y recepción de MM con terceros, procesamiento y destrucción del MM</w:t>
            </w:r>
            <w:r w:rsidR="00C30556"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 xml:space="preserve"> y otros</w:t>
            </w:r>
            <w:r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 xml:space="preserve">, </w:t>
            </w:r>
            <w:r w:rsidR="00C30556"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 xml:space="preserve">interactuando </w:t>
            </w:r>
            <w:r w:rsidR="009352BA"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 xml:space="preserve">con otros sistemas </w:t>
            </w:r>
            <w:r w:rsidR="00C30556"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del BCB</w:t>
            </w:r>
            <w:r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.</w:t>
            </w:r>
          </w:p>
          <w:p w:rsidR="004649B3" w:rsidRPr="00C5519D" w:rsidRDefault="004649B3">
            <w:pPr>
              <w:pStyle w:val="Prrafodelista"/>
              <w:widowControl w:val="0"/>
              <w:numPr>
                <w:ilvl w:val="0"/>
                <w:numId w:val="17"/>
              </w:numPr>
              <w:spacing w:after="0" w:line="240" w:lineRule="auto"/>
              <w:ind w:left="716"/>
              <w:contextualSpacing w:val="0"/>
              <w:jc w:val="both"/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pPrChange w:id="80" w:author="Chura Valero Jacqueline" w:date="2017-10-26T16:27:00Z">
                <w:pPr>
                  <w:pStyle w:val="Prrafodelista"/>
                  <w:widowControl w:val="0"/>
                  <w:numPr>
                    <w:numId w:val="17"/>
                  </w:numPr>
                  <w:spacing w:after="0"/>
                  <w:ind w:left="716" w:hanging="360"/>
                  <w:contextualSpacing w:val="0"/>
                  <w:jc w:val="both"/>
                </w:pPr>
              </w:pPrChange>
            </w:pPr>
            <w:r w:rsidRPr="00C5519D">
              <w:rPr>
                <w:rFonts w:ascii="Arial" w:eastAsia="Times New Roman" w:hAnsi="Arial" w:cs="Arial"/>
                <w:b/>
                <w:bCs/>
                <w:iCs/>
                <w:sz w:val="18"/>
                <w:szCs w:val="18"/>
                <w:lang w:val="es-ES" w:eastAsia="es-ES"/>
              </w:rPr>
              <w:t>Módulo 2 – Atención en Cajas</w:t>
            </w:r>
            <w:r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: Realizar la atención del público en general a través de las cajas del BCB, para las operaciones de canje y fraccionamiento, recepción de depósitos para el Sector Público, venta de dólares</w:t>
            </w:r>
            <w:r w:rsidR="009B20AB"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, recepción de cheques</w:t>
            </w:r>
            <w:r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 xml:space="preserve"> y toda otra operación que requiera realizar el BCB con el público, en el marco de sus funciones.</w:t>
            </w:r>
          </w:p>
          <w:p w:rsidR="00C56458" w:rsidRPr="00C5519D" w:rsidRDefault="004649B3">
            <w:pPr>
              <w:pStyle w:val="Prrafodelista"/>
              <w:widowControl w:val="0"/>
              <w:numPr>
                <w:ilvl w:val="0"/>
                <w:numId w:val="17"/>
              </w:numPr>
              <w:spacing w:after="0" w:line="240" w:lineRule="auto"/>
              <w:ind w:left="716"/>
              <w:contextualSpacing w:val="0"/>
              <w:jc w:val="both"/>
              <w:rPr>
                <w:rFonts w:ascii="Arial" w:hAnsi="Arial" w:cs="Arial"/>
                <w:bCs/>
                <w:iCs/>
                <w:sz w:val="18"/>
                <w:szCs w:val="18"/>
              </w:rPr>
              <w:pPrChange w:id="81" w:author="Chura Valero Jacqueline" w:date="2017-10-26T16:27:00Z">
                <w:pPr>
                  <w:pStyle w:val="Prrafodelista"/>
                  <w:widowControl w:val="0"/>
                  <w:numPr>
                    <w:numId w:val="17"/>
                  </w:numPr>
                  <w:spacing w:after="0"/>
                  <w:ind w:left="716" w:hanging="360"/>
                  <w:contextualSpacing w:val="0"/>
                  <w:jc w:val="both"/>
                </w:pPr>
              </w:pPrChange>
            </w:pPr>
            <w:r w:rsidRPr="00C5519D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 xml:space="preserve">Módulo </w:t>
            </w:r>
            <w:r w:rsidR="00F27657" w:rsidRPr="00C5519D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3</w:t>
            </w:r>
            <w:r w:rsidRPr="00C5519D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 xml:space="preserve"> – Administración del </w:t>
            </w:r>
            <w:r w:rsidR="006E661B" w:rsidRPr="00C5519D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SITES</w:t>
            </w:r>
            <w:r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: </w:t>
            </w:r>
            <w:r w:rsidR="00DA7D8D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>Administr</w:t>
            </w:r>
            <w:r w:rsidR="00021096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>ar</w:t>
            </w:r>
            <w:r w:rsidR="00C56458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los</w:t>
            </w:r>
            <w:r w:rsidR="00021096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accesos y</w:t>
            </w:r>
            <w:r w:rsidR="00C56458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perfiles de los usuarios</w:t>
            </w:r>
            <w:r w:rsidR="00023DD3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(interactuando con el sistema de autenticación del BCB)</w:t>
            </w:r>
            <w:r w:rsidR="002A53D2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</w:t>
            </w:r>
            <w:r w:rsidR="00C73D9B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>y realizar</w:t>
            </w:r>
            <w:r w:rsidR="00BB6C3A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la </w:t>
            </w:r>
            <w:proofErr w:type="spellStart"/>
            <w:r w:rsidR="00C56458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>parametrización</w:t>
            </w:r>
            <w:proofErr w:type="spellEnd"/>
            <w:r w:rsidR="00C56458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de datos pa</w:t>
            </w:r>
            <w:r w:rsidR="008C43CC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>ra la funcionalidad del sistema</w:t>
            </w:r>
            <w:r w:rsidR="002A53D2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>, como por ejemplo horarios y cuentas</w:t>
            </w:r>
            <w:r w:rsidR="00C56458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>.</w:t>
            </w:r>
          </w:p>
          <w:p w:rsidR="00046C70" w:rsidRPr="00C5519D" w:rsidRDefault="00046C70">
            <w:pPr>
              <w:pStyle w:val="Prrafodelista"/>
              <w:widowControl w:val="0"/>
              <w:numPr>
                <w:ilvl w:val="0"/>
                <w:numId w:val="17"/>
              </w:numPr>
              <w:spacing w:after="0" w:line="240" w:lineRule="auto"/>
              <w:ind w:left="716"/>
              <w:contextualSpacing w:val="0"/>
              <w:jc w:val="both"/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pPrChange w:id="82" w:author="Chura Valero Jacqueline" w:date="2017-10-26T16:27:00Z">
                <w:pPr>
                  <w:pStyle w:val="Prrafodelista"/>
                  <w:widowControl w:val="0"/>
                  <w:numPr>
                    <w:numId w:val="17"/>
                  </w:numPr>
                  <w:spacing w:after="0"/>
                  <w:ind w:left="716" w:hanging="360"/>
                  <w:contextualSpacing w:val="0"/>
                  <w:jc w:val="both"/>
                </w:pPr>
              </w:pPrChange>
            </w:pPr>
            <w:r w:rsidRPr="00C5519D">
              <w:rPr>
                <w:rFonts w:ascii="Arial" w:eastAsia="Times New Roman" w:hAnsi="Arial" w:cs="Arial"/>
                <w:b/>
                <w:bCs/>
                <w:iCs/>
                <w:sz w:val="18"/>
                <w:szCs w:val="18"/>
                <w:lang w:val="es-ES" w:eastAsia="es-ES"/>
              </w:rPr>
              <w:t xml:space="preserve">Módulo </w:t>
            </w:r>
            <w:r w:rsidR="00F27657" w:rsidRPr="00C5519D">
              <w:rPr>
                <w:rFonts w:ascii="Arial" w:eastAsia="Times New Roman" w:hAnsi="Arial" w:cs="Arial"/>
                <w:b/>
                <w:bCs/>
                <w:iCs/>
                <w:sz w:val="18"/>
                <w:szCs w:val="18"/>
                <w:lang w:val="es-ES" w:eastAsia="es-ES"/>
              </w:rPr>
              <w:t>4</w:t>
            </w:r>
            <w:r w:rsidRPr="00C5519D">
              <w:rPr>
                <w:rFonts w:ascii="Arial" w:eastAsia="Times New Roman" w:hAnsi="Arial" w:cs="Arial"/>
                <w:b/>
                <w:bCs/>
                <w:iCs/>
                <w:sz w:val="18"/>
                <w:szCs w:val="18"/>
                <w:lang w:val="es-ES" w:eastAsia="es-ES"/>
              </w:rPr>
              <w:t xml:space="preserve"> – </w:t>
            </w:r>
            <w:r w:rsidR="00DE09BA" w:rsidRPr="00C5519D">
              <w:rPr>
                <w:rFonts w:ascii="Arial" w:eastAsia="Times New Roman" w:hAnsi="Arial" w:cs="Arial"/>
                <w:b/>
                <w:bCs/>
                <w:iCs/>
                <w:sz w:val="18"/>
                <w:szCs w:val="18"/>
                <w:lang w:val="es-ES" w:eastAsia="es-ES"/>
              </w:rPr>
              <w:t>Valores en Custodia</w:t>
            </w:r>
            <w:r w:rsidR="00DE09BA"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 xml:space="preserve">: </w:t>
            </w:r>
            <w:r w:rsidR="00132C56"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Gestionar</w:t>
            </w:r>
            <w:r w:rsidR="00AF3850"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la recepción y devolución de valores en custodia con las entidades autorizadas del Sector Público, Entidades de Intermediación Financiera y las Áreas del BCB</w:t>
            </w:r>
            <w:r w:rsidR="00DE09BA"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 xml:space="preserve">. </w:t>
            </w:r>
          </w:p>
          <w:p w:rsidR="00AE3845" w:rsidRPr="00C5519D" w:rsidRDefault="00710735">
            <w:pPr>
              <w:pStyle w:val="Prrafodelista"/>
              <w:widowControl w:val="0"/>
              <w:numPr>
                <w:ilvl w:val="0"/>
                <w:numId w:val="17"/>
              </w:numPr>
              <w:spacing w:after="0" w:line="240" w:lineRule="auto"/>
              <w:ind w:left="716"/>
              <w:contextualSpacing w:val="0"/>
              <w:jc w:val="both"/>
              <w:rPr>
                <w:rFonts w:ascii="Arial" w:hAnsi="Arial" w:cs="Arial"/>
                <w:bCs/>
                <w:iCs/>
                <w:szCs w:val="18"/>
                <w:rPrChange w:id="83" w:author="Soto Salvador Ximena" w:date="2017-10-27T11:16:00Z">
                  <w:rPr>
                    <w:bCs/>
                    <w:iCs/>
                    <w:szCs w:val="18"/>
                  </w:rPr>
                </w:rPrChange>
              </w:rPr>
              <w:pPrChange w:id="84" w:author="Chura Valero Jacqueline" w:date="2017-10-26T16:27:00Z">
                <w:pPr>
                  <w:pStyle w:val="Prrafodelista"/>
                  <w:widowControl w:val="0"/>
                  <w:numPr>
                    <w:numId w:val="17"/>
                  </w:numPr>
                  <w:spacing w:after="0"/>
                  <w:ind w:left="716" w:hanging="360"/>
                  <w:contextualSpacing w:val="0"/>
                  <w:jc w:val="both"/>
                </w:pPr>
              </w:pPrChange>
            </w:pPr>
            <w:r w:rsidRPr="00C5519D">
              <w:rPr>
                <w:rFonts w:ascii="Arial" w:eastAsia="Times New Roman" w:hAnsi="Arial" w:cs="Arial"/>
                <w:b/>
                <w:bCs/>
                <w:iCs/>
                <w:sz w:val="18"/>
                <w:szCs w:val="18"/>
                <w:lang w:val="es-ES" w:eastAsia="es-ES"/>
              </w:rPr>
              <w:t xml:space="preserve">Módulo </w:t>
            </w:r>
            <w:r w:rsidR="00F27657" w:rsidRPr="00C5519D">
              <w:rPr>
                <w:rFonts w:ascii="Arial" w:eastAsia="Times New Roman" w:hAnsi="Arial" w:cs="Arial"/>
                <w:b/>
                <w:bCs/>
                <w:iCs/>
                <w:sz w:val="18"/>
                <w:szCs w:val="18"/>
                <w:lang w:val="es-ES" w:eastAsia="es-ES"/>
              </w:rPr>
              <w:t>5</w:t>
            </w:r>
            <w:r w:rsidRPr="00C5519D">
              <w:rPr>
                <w:rFonts w:ascii="Arial" w:eastAsia="Times New Roman" w:hAnsi="Arial" w:cs="Arial"/>
                <w:b/>
                <w:bCs/>
                <w:iCs/>
                <w:sz w:val="18"/>
                <w:szCs w:val="18"/>
                <w:lang w:val="es-ES" w:eastAsia="es-ES"/>
              </w:rPr>
              <w:t xml:space="preserve"> - </w:t>
            </w:r>
            <w:r w:rsidR="00DE09BA" w:rsidRPr="00C5519D">
              <w:rPr>
                <w:rFonts w:ascii="Arial" w:eastAsia="Times New Roman" w:hAnsi="Arial" w:cs="Arial"/>
                <w:b/>
                <w:bCs/>
                <w:iCs/>
                <w:sz w:val="18"/>
                <w:szCs w:val="18"/>
                <w:lang w:val="es-ES" w:eastAsia="es-ES"/>
              </w:rPr>
              <w:t>Reportes y Actas</w:t>
            </w:r>
            <w:r w:rsidR="00DE09BA"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: Generar informes, reportes</w:t>
            </w:r>
            <w:r w:rsidR="00484457"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, comprobantes</w:t>
            </w:r>
            <w:r w:rsidR="00DE09BA"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 xml:space="preserve"> y actas de los procesos efectuados en el </w:t>
            </w:r>
            <w:r w:rsidR="006E661B"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SITES</w:t>
            </w:r>
            <w:r w:rsidR="000C0079"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 xml:space="preserve"> para el control y monitoreo de las operaciones</w:t>
            </w:r>
            <w:r w:rsidR="00DE09BA"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.</w:t>
            </w:r>
          </w:p>
          <w:p w:rsidR="00CC569A" w:rsidRPr="00C5519D" w:rsidRDefault="00CC569A">
            <w:pPr>
              <w:pStyle w:val="Prrafodelista"/>
              <w:widowControl w:val="0"/>
              <w:numPr>
                <w:ilvl w:val="0"/>
                <w:numId w:val="28"/>
              </w:numPr>
              <w:spacing w:before="80" w:after="80" w:line="240" w:lineRule="auto"/>
              <w:ind w:left="714" w:hanging="357"/>
              <w:jc w:val="both"/>
              <w:rPr>
                <w:rFonts w:ascii="Arial" w:hAnsi="Arial" w:cs="Arial"/>
                <w:bCs/>
                <w:iCs/>
                <w:sz w:val="18"/>
                <w:szCs w:val="18"/>
              </w:rPr>
              <w:pPrChange w:id="85" w:author="Chura Valero Jacqueline" w:date="2017-10-26T16:32:00Z">
                <w:pPr>
                  <w:pStyle w:val="Prrafodelista"/>
                  <w:widowControl w:val="0"/>
                  <w:numPr>
                    <w:numId w:val="28"/>
                  </w:numPr>
                  <w:spacing w:before="80" w:after="80"/>
                  <w:ind w:left="714" w:hanging="357"/>
                </w:pPr>
              </w:pPrChange>
            </w:pPr>
            <w:r w:rsidRPr="00C5519D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 xml:space="preserve">Módulo 6 – Gestión de </w:t>
            </w:r>
            <w:proofErr w:type="spellStart"/>
            <w:r w:rsidRPr="00C5519D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Logs</w:t>
            </w:r>
            <w:proofErr w:type="spellEnd"/>
            <w:r w:rsidRPr="00C5519D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:</w:t>
            </w:r>
            <w:r w:rsidR="00FF2986" w:rsidRPr="00C5519D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 xml:space="preserve"> </w:t>
            </w:r>
            <w:r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>Permitir la centralización de</w:t>
            </w:r>
            <w:r w:rsidR="00FF2986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</w:t>
            </w:r>
            <w:proofErr w:type="spellStart"/>
            <w:r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>logs</w:t>
            </w:r>
            <w:proofErr w:type="spellEnd"/>
            <w:r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del S</w:t>
            </w:r>
            <w:r w:rsidR="00FF2986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>ITES</w:t>
            </w:r>
            <w:r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, mediante un formato </w:t>
            </w:r>
            <w:del w:id="86" w:author="Chura Valero Jacqueline" w:date="2017-10-26T18:08:00Z">
              <w:r w:rsidRPr="00C5519D" w:rsidDel="00D156AC">
                <w:rPr>
                  <w:rFonts w:ascii="Arial" w:hAnsi="Arial" w:cs="Arial"/>
                  <w:bCs/>
                  <w:iCs/>
                  <w:sz w:val="18"/>
                  <w:szCs w:val="18"/>
                </w:rPr>
                <w:delText xml:space="preserve"> </w:delText>
              </w:r>
            </w:del>
            <w:r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>o protocolo estándar, y</w:t>
            </w:r>
            <w:r w:rsidR="00FF2986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</w:t>
            </w:r>
            <w:r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>visualizar la información para su análisis en formato de reportes.</w:t>
            </w:r>
          </w:p>
          <w:p w:rsidR="00CC569A" w:rsidRPr="00C5519D" w:rsidDel="006823C6" w:rsidRDefault="00CC569A">
            <w:pPr>
              <w:pStyle w:val="Prrafodelista"/>
              <w:widowControl w:val="0"/>
              <w:numPr>
                <w:ilvl w:val="0"/>
                <w:numId w:val="17"/>
              </w:numPr>
              <w:spacing w:after="0" w:line="240" w:lineRule="auto"/>
              <w:ind w:left="716"/>
              <w:contextualSpacing w:val="0"/>
              <w:jc w:val="both"/>
              <w:rPr>
                <w:del w:id="87" w:author="Chura Valero Jacqueline" w:date="2017-10-26T16:32:00Z"/>
                <w:rFonts w:ascii="Arial" w:hAnsi="Arial" w:cs="Arial"/>
                <w:bCs/>
                <w:iCs/>
                <w:szCs w:val="18"/>
                <w:rPrChange w:id="88" w:author="Soto Salvador Ximena" w:date="2017-10-27T11:16:00Z">
                  <w:rPr>
                    <w:del w:id="89" w:author="Chura Valero Jacqueline" w:date="2017-10-26T16:32:00Z"/>
                    <w:bCs/>
                    <w:iCs/>
                    <w:szCs w:val="18"/>
                  </w:rPr>
                </w:rPrChange>
              </w:rPr>
              <w:pPrChange w:id="90" w:author="Chura Valero Jacqueline" w:date="2017-10-26T16:32:00Z">
                <w:pPr>
                  <w:pStyle w:val="Prrafodelista"/>
                  <w:widowControl w:val="0"/>
                  <w:numPr>
                    <w:numId w:val="17"/>
                  </w:numPr>
                  <w:spacing w:after="0"/>
                  <w:ind w:left="716" w:hanging="360"/>
                  <w:contextualSpacing w:val="0"/>
                  <w:jc w:val="both"/>
                </w:pPr>
              </w:pPrChange>
            </w:pPr>
            <w:commentRangeStart w:id="91"/>
            <w:r w:rsidRPr="00C5519D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 xml:space="preserve">Herramientas y/o técnicas para la migración de </w:t>
            </w:r>
            <w:r w:rsidR="00FF2986" w:rsidRPr="00C5519D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información</w:t>
            </w:r>
            <w:commentRangeEnd w:id="91"/>
            <w:r w:rsidR="006823C6" w:rsidRPr="00C5519D">
              <w:rPr>
                <w:rStyle w:val="Refdecomentario"/>
                <w:rFonts w:ascii="Arial" w:eastAsia="Times New Roman" w:hAnsi="Arial" w:cs="Arial"/>
                <w:lang w:val="es-ES" w:eastAsia="es-ES"/>
                <w:rPrChange w:id="92" w:author="Soto Salvador Ximena" w:date="2017-10-27T11:16:00Z">
                  <w:rPr>
                    <w:rStyle w:val="Refdecomentario"/>
                    <w:rFonts w:ascii="Times New Roman" w:eastAsia="Times New Roman" w:hAnsi="Times New Roman"/>
                    <w:lang w:val="es-ES" w:eastAsia="es-ES"/>
                  </w:rPr>
                </w:rPrChange>
              </w:rPr>
              <w:commentReference w:id="91"/>
            </w:r>
            <w:r w:rsidR="00FF2986" w:rsidRPr="00C5519D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:</w:t>
            </w:r>
            <w:r w:rsidR="00FF2986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Herramientas</w:t>
            </w:r>
            <w:r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>, programas</w:t>
            </w:r>
            <w:r w:rsidR="00D602C6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y/</w:t>
            </w:r>
            <w:r w:rsidR="00FF2986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>o procedimientos</w:t>
            </w:r>
            <w:r w:rsidR="00D602C6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almacenados de base de datos</w:t>
            </w:r>
            <w:r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, </w:t>
            </w:r>
            <w:r w:rsidR="00D602C6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elaborados </w:t>
            </w:r>
            <w:r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en coordinación con la </w:t>
            </w:r>
            <w:r w:rsidR="007F70C2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>Contraparte</w:t>
            </w:r>
            <w:r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>, para la migración de la información necesaria de los repositorios del BCB al SITES.</w:t>
            </w:r>
          </w:p>
          <w:p w:rsidR="00AE3845" w:rsidRPr="00C5519D" w:rsidRDefault="00AE3845">
            <w:pPr>
              <w:pStyle w:val="Prrafodelista"/>
              <w:widowControl w:val="0"/>
              <w:spacing w:after="0" w:line="240" w:lineRule="auto"/>
              <w:ind w:left="716"/>
              <w:contextualSpacing w:val="0"/>
              <w:jc w:val="both"/>
              <w:rPr>
                <w:rFonts w:ascii="Arial" w:hAnsi="Arial" w:cs="Arial"/>
                <w:b/>
                <w:bCs/>
                <w:iCs/>
                <w:szCs w:val="18"/>
                <w:rPrChange w:id="93" w:author="Soto Salvador Ximena" w:date="2017-10-27T11:16:00Z">
                  <w:rPr/>
                </w:rPrChange>
              </w:rPr>
              <w:pPrChange w:id="94" w:author="Chura Valero Jacqueline" w:date="2017-10-26T16:32:00Z">
                <w:pPr/>
              </w:pPrChange>
            </w:pPr>
          </w:p>
          <w:p w:rsidR="00AE3845" w:rsidRPr="00C5519D" w:rsidRDefault="00A94A70" w:rsidP="006823C6">
            <w:pPr>
              <w:widowControl w:val="0"/>
              <w:jc w:val="both"/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>S</w:t>
            </w:r>
            <w:r w:rsidR="00AE3845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>e deberá tomar en cuenta</w:t>
            </w:r>
            <w:r w:rsidR="00D36737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que algunos módulos incluyen </w:t>
            </w:r>
            <w:r w:rsidR="00AE3845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la </w:t>
            </w:r>
            <w:r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>ejecución</w:t>
            </w:r>
            <w:r w:rsidR="00AE3845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de Procesos Generales</w:t>
            </w:r>
            <w:r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, </w:t>
            </w:r>
            <w:r w:rsidR="00AE3845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como </w:t>
            </w:r>
            <w:r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ser el </w:t>
            </w:r>
            <w:r w:rsidR="00AE3845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>cierre y apertura del sistema, creación de unidades de inventario, traslados de MM e</w:t>
            </w:r>
            <w:r w:rsidR="00D36737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ntre sitios y otras operaciones, </w:t>
            </w:r>
            <w:r w:rsidR="00C73D9B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>descritas en</w:t>
            </w:r>
            <w:r w:rsidR="00D36737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el Anexo A con carácter orientativo pero no limitativo.</w:t>
            </w:r>
          </w:p>
          <w:p w:rsidR="0048303A" w:rsidRPr="00C5519D" w:rsidRDefault="0048303A" w:rsidP="006823C6">
            <w:pPr>
              <w:rPr>
                <w:rFonts w:ascii="Arial" w:hAnsi="Arial" w:cs="Arial"/>
                <w:b/>
                <w:sz w:val="16"/>
                <w:szCs w:val="16"/>
                <w:rPrChange w:id="95" w:author="Soto Salvador Ximena" w:date="2017-10-27T11:16:00Z">
                  <w:rPr>
                    <w:b/>
                    <w:sz w:val="16"/>
                    <w:szCs w:val="16"/>
                  </w:rPr>
                </w:rPrChange>
              </w:rPr>
            </w:pPr>
          </w:p>
        </w:tc>
      </w:tr>
      <w:tr w:rsidR="009D25E0" w:rsidRPr="00C5519D" w:rsidTr="006823C6">
        <w:tblPrEx>
          <w:tblW w:w="10283" w:type="dxa"/>
          <w:tblInd w:w="-29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  <w:tblPrExChange w:id="96" w:author="Chura Valero Jacqueline" w:date="2017-10-26T16:34:00Z">
            <w:tblPrEx>
              <w:tblW w:w="10283" w:type="dxa"/>
              <w:tblInd w:w="-29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167"/>
          <w:trPrChange w:id="97" w:author="Chura Valero Jacqueline" w:date="2017-10-26T16:34:00Z">
            <w:trPr>
              <w:gridBefore w:val="1"/>
              <w:trHeight w:val="397"/>
            </w:trPr>
          </w:trPrChange>
        </w:trPr>
        <w:tc>
          <w:tcPr>
            <w:tcW w:w="10283" w:type="dxa"/>
            <w:tcBorders>
              <w:bottom w:val="single" w:sz="4" w:space="0" w:color="auto"/>
            </w:tcBorders>
            <w:shd w:val="clear" w:color="auto" w:fill="CCFFCC"/>
            <w:vAlign w:val="center"/>
            <w:tcPrChange w:id="98" w:author="Chura Valero Jacqueline" w:date="2017-10-26T16:34:00Z">
              <w:tcPr>
                <w:tcW w:w="10283" w:type="dxa"/>
                <w:gridSpan w:val="2"/>
                <w:tcBorders>
                  <w:bottom w:val="single" w:sz="4" w:space="0" w:color="auto"/>
                </w:tcBorders>
                <w:shd w:val="clear" w:color="auto" w:fill="CCFFCC"/>
                <w:vAlign w:val="center"/>
              </w:tcPr>
            </w:tcPrChange>
          </w:tcPr>
          <w:p w:rsidR="009D25E0" w:rsidRPr="00C5519D" w:rsidRDefault="009C55C5" w:rsidP="009033CF">
            <w:pPr>
              <w:pStyle w:val="Textoindependiente3"/>
              <w:rPr>
                <w:b/>
                <w:bCs/>
                <w:szCs w:val="18"/>
              </w:rPr>
            </w:pPr>
            <w:r w:rsidRPr="00C5519D">
              <w:rPr>
                <w:b/>
                <w:bCs/>
                <w:szCs w:val="16"/>
                <w:rPrChange w:id="99" w:author="Soto Salvador Ximena" w:date="2017-10-27T11:16:00Z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</w:rPrChange>
              </w:rPr>
              <w:t xml:space="preserve">B.2. </w:t>
            </w:r>
            <w:commentRangeStart w:id="100"/>
            <w:r w:rsidRPr="00C5519D">
              <w:rPr>
                <w:b/>
                <w:bCs/>
                <w:szCs w:val="16"/>
                <w:rPrChange w:id="101" w:author="Soto Salvador Ximena" w:date="2017-10-27T11:16:00Z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</w:rPrChange>
              </w:rPr>
              <w:t xml:space="preserve">REQUISITOS PARA </w:t>
            </w:r>
            <w:r w:rsidR="00A141F7" w:rsidRPr="00C5519D">
              <w:rPr>
                <w:b/>
                <w:bCs/>
                <w:szCs w:val="16"/>
                <w:rPrChange w:id="102" w:author="Soto Salvador Ximena" w:date="2017-10-27T11:16:00Z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</w:rPrChange>
              </w:rPr>
              <w:t xml:space="preserve">EL ANÁLISIS, </w:t>
            </w:r>
            <w:r w:rsidRPr="00C5519D">
              <w:rPr>
                <w:b/>
                <w:bCs/>
                <w:szCs w:val="16"/>
                <w:rPrChange w:id="103" w:author="Soto Salvador Ximena" w:date="2017-10-27T11:16:00Z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</w:rPrChange>
              </w:rPr>
              <w:t>DISEÑO</w:t>
            </w:r>
            <w:r w:rsidR="009033CF" w:rsidRPr="00C5519D">
              <w:rPr>
                <w:b/>
                <w:bCs/>
                <w:szCs w:val="16"/>
                <w:rPrChange w:id="104" w:author="Soto Salvador Ximena" w:date="2017-10-27T11:16:00Z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</w:rPrChange>
              </w:rPr>
              <w:t>, DESARROLLO</w:t>
            </w:r>
            <w:ins w:id="105" w:author="Soto Salvador Ximena" w:date="2017-10-27T08:30:00Z">
              <w:r w:rsidR="007D3416" w:rsidRPr="00C5519D">
                <w:rPr>
                  <w:b/>
                  <w:bCs/>
                  <w:szCs w:val="16"/>
                </w:rPr>
                <w:t>,</w:t>
              </w:r>
            </w:ins>
            <w:r w:rsidRPr="00C5519D">
              <w:rPr>
                <w:b/>
                <w:bCs/>
                <w:szCs w:val="16"/>
                <w:rPrChange w:id="106" w:author="Soto Salvador Ximena" w:date="2017-10-27T11:16:00Z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</w:rPrChange>
              </w:rPr>
              <w:t xml:space="preserve"> E IMPLEMENTACIÓN </w:t>
            </w:r>
            <w:r w:rsidR="009033CF" w:rsidRPr="00C5519D">
              <w:rPr>
                <w:b/>
                <w:bCs/>
                <w:szCs w:val="16"/>
                <w:rPrChange w:id="107" w:author="Soto Salvador Ximena" w:date="2017-10-27T11:16:00Z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</w:rPrChange>
              </w:rPr>
              <w:t>DE</w:t>
            </w:r>
            <w:ins w:id="108" w:author="Soto Salvador Ximena" w:date="2017-10-27T08:30:00Z">
              <w:r w:rsidR="007D3416" w:rsidRPr="00C5519D">
                <w:rPr>
                  <w:b/>
                  <w:bCs/>
                  <w:szCs w:val="16"/>
                </w:rPr>
                <w:t xml:space="preserve"> LOS MODULOS DEL</w:t>
              </w:r>
            </w:ins>
            <w:del w:id="109" w:author="Soto Salvador Ximena" w:date="2017-10-27T08:30:00Z">
              <w:r w:rsidR="009033CF" w:rsidRPr="00C5519D" w:rsidDel="007D3416">
                <w:rPr>
                  <w:b/>
                  <w:bCs/>
                  <w:szCs w:val="16"/>
                  <w:rPrChange w:id="110" w:author="Soto Salvador Ximena" w:date="2017-10-27T11:16:00Z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rPrChange>
                </w:rPr>
                <w:delText xml:space="preserve">L </w:delText>
              </w:r>
            </w:del>
            <w:r w:rsidR="006E661B" w:rsidRPr="00C5519D">
              <w:rPr>
                <w:b/>
                <w:bCs/>
                <w:szCs w:val="16"/>
                <w:rPrChange w:id="111" w:author="Soto Salvador Ximena" w:date="2017-10-27T11:16:00Z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</w:rPrChange>
              </w:rPr>
              <w:t xml:space="preserve">SITES </w:t>
            </w:r>
            <w:commentRangeEnd w:id="100"/>
            <w:r w:rsidR="00191727" w:rsidRPr="00C5519D">
              <w:rPr>
                <w:rStyle w:val="Refdecomentario"/>
                <w:rPrChange w:id="112" w:author="Soto Salvador Ximena" w:date="2017-10-27T11:16:00Z">
                  <w:rPr>
                    <w:rStyle w:val="Refdecomentario"/>
                    <w:rFonts w:ascii="Times New Roman" w:hAnsi="Times New Roman" w:cs="Times New Roman"/>
                  </w:rPr>
                </w:rPrChange>
              </w:rPr>
              <w:commentReference w:id="100"/>
            </w:r>
          </w:p>
        </w:tc>
      </w:tr>
      <w:tr w:rsidR="00A81F0C" w:rsidRPr="00C5519D" w:rsidTr="00095F3B">
        <w:trPr>
          <w:trHeight w:val="397"/>
        </w:trPr>
        <w:tc>
          <w:tcPr>
            <w:tcW w:w="102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1E4A" w:rsidRPr="00C5519D" w:rsidRDefault="00541E4A" w:rsidP="00BF0573">
            <w:pPr>
              <w:pStyle w:val="Textoindependiente3"/>
              <w:widowControl w:val="0"/>
              <w:numPr>
                <w:ilvl w:val="0"/>
                <w:numId w:val="11"/>
              </w:numPr>
              <w:rPr>
                <w:szCs w:val="16"/>
              </w:rPr>
            </w:pPr>
            <w:r w:rsidRPr="00C5519D">
              <w:rPr>
                <w:b/>
                <w:szCs w:val="16"/>
              </w:rPr>
              <w:t>Interacción con hardware de Tesorería</w:t>
            </w:r>
            <w:r w:rsidRPr="00C5519D">
              <w:rPr>
                <w:szCs w:val="16"/>
              </w:rPr>
              <w:t>:</w:t>
            </w:r>
          </w:p>
          <w:p w:rsidR="00541E4A" w:rsidRPr="00C5519D" w:rsidRDefault="00541E4A" w:rsidP="00541E4A">
            <w:pPr>
              <w:pStyle w:val="Textoindependiente3"/>
              <w:widowControl w:val="0"/>
              <w:ind w:left="360"/>
              <w:rPr>
                <w:szCs w:val="16"/>
              </w:rPr>
            </w:pPr>
            <w:r w:rsidRPr="00C5519D">
              <w:rPr>
                <w:szCs w:val="16"/>
              </w:rPr>
              <w:t xml:space="preserve">El </w:t>
            </w:r>
            <w:r w:rsidR="006E661B" w:rsidRPr="00C5519D">
              <w:rPr>
                <w:szCs w:val="16"/>
              </w:rPr>
              <w:t xml:space="preserve">SITES </w:t>
            </w:r>
            <w:r w:rsidRPr="00C5519D">
              <w:rPr>
                <w:szCs w:val="16"/>
              </w:rPr>
              <w:t xml:space="preserve">deberá </w:t>
            </w:r>
            <w:r w:rsidR="009D2B9B" w:rsidRPr="00C5519D">
              <w:rPr>
                <w:szCs w:val="16"/>
              </w:rPr>
              <w:t>capturar información de</w:t>
            </w:r>
            <w:r w:rsidRPr="00C5519D">
              <w:rPr>
                <w:szCs w:val="16"/>
              </w:rPr>
              <w:t xml:space="preserve"> los dispositivos </w:t>
            </w:r>
            <w:r w:rsidR="005C4895" w:rsidRPr="00C5519D">
              <w:rPr>
                <w:szCs w:val="16"/>
              </w:rPr>
              <w:t xml:space="preserve">y/o maquinaria </w:t>
            </w:r>
            <w:r w:rsidRPr="00C5519D">
              <w:rPr>
                <w:szCs w:val="16"/>
              </w:rPr>
              <w:t>que se utili</w:t>
            </w:r>
            <w:r w:rsidR="005C4895" w:rsidRPr="00C5519D">
              <w:rPr>
                <w:szCs w:val="16"/>
              </w:rPr>
              <w:t>ce</w:t>
            </w:r>
            <w:r w:rsidRPr="00C5519D">
              <w:rPr>
                <w:szCs w:val="16"/>
              </w:rPr>
              <w:t xml:space="preserve"> en las operaciones de </w:t>
            </w:r>
            <w:r w:rsidR="00C73D9B" w:rsidRPr="00C5519D">
              <w:rPr>
                <w:szCs w:val="16"/>
              </w:rPr>
              <w:t>Tesorería, la</w:t>
            </w:r>
            <w:r w:rsidR="00BB6C3A" w:rsidRPr="00C5519D">
              <w:rPr>
                <w:szCs w:val="16"/>
              </w:rPr>
              <w:t xml:space="preserve"> cual será</w:t>
            </w:r>
            <w:r w:rsidR="004F312A" w:rsidRPr="00C5519D">
              <w:rPr>
                <w:szCs w:val="16"/>
              </w:rPr>
              <w:t xml:space="preserve"> definida por la </w:t>
            </w:r>
            <w:r w:rsidR="007F70C2" w:rsidRPr="00C5519D">
              <w:rPr>
                <w:szCs w:val="16"/>
              </w:rPr>
              <w:t>Contraparte</w:t>
            </w:r>
            <w:r w:rsidR="009D2B9B" w:rsidRPr="00C5519D">
              <w:rPr>
                <w:szCs w:val="16"/>
              </w:rPr>
              <w:t xml:space="preserve"> a través de</w:t>
            </w:r>
            <w:r w:rsidR="004A0524" w:rsidRPr="00C5519D">
              <w:rPr>
                <w:szCs w:val="16"/>
              </w:rPr>
              <w:t xml:space="preserve"> una comunicación oficial dirigida a</w:t>
            </w:r>
            <w:ins w:id="113" w:author="Soto Salvador Ximena" w:date="2017-10-27T08:26:00Z">
              <w:r w:rsidR="007D3416" w:rsidRPr="00C5519D">
                <w:rPr>
                  <w:szCs w:val="16"/>
                </w:rPr>
                <w:t xml:space="preserve"> </w:t>
              </w:r>
            </w:ins>
            <w:r w:rsidR="004A0524" w:rsidRPr="00C5519D">
              <w:rPr>
                <w:szCs w:val="16"/>
              </w:rPr>
              <w:t>l</w:t>
            </w:r>
            <w:ins w:id="114" w:author="Soto Salvador Ximena" w:date="2017-10-27T08:26:00Z">
              <w:r w:rsidR="007D3416" w:rsidRPr="00C5519D">
                <w:rPr>
                  <w:szCs w:val="16"/>
                </w:rPr>
                <w:t>a</w:t>
              </w:r>
            </w:ins>
            <w:r w:rsidR="004A0524" w:rsidRPr="00C5519D">
              <w:rPr>
                <w:szCs w:val="16"/>
              </w:rPr>
              <w:t xml:space="preserve"> </w:t>
            </w:r>
            <w:ins w:id="115" w:author="Soto Salvador Ximena" w:date="2017-10-27T08:26:00Z">
              <w:r w:rsidR="007D3416" w:rsidRPr="00C5519D">
                <w:rPr>
                  <w:szCs w:val="18"/>
                </w:rPr>
                <w:t xml:space="preserve">empresa consultora adjudicada </w:t>
              </w:r>
            </w:ins>
            <w:del w:id="116" w:author="Soto Salvador Ximena" w:date="2017-10-27T08:26:00Z">
              <w:r w:rsidR="004A0524" w:rsidRPr="00C5519D" w:rsidDel="007D3416">
                <w:rPr>
                  <w:szCs w:val="16"/>
                  <w:highlight w:val="yellow"/>
                  <w:rPrChange w:id="117" w:author="Soto Salvador Ximena" w:date="2017-10-27T11:16:00Z">
                    <w:rPr>
                      <w:rFonts w:ascii="Times New Roman" w:hAnsi="Times New Roman" w:cs="Times New Roman"/>
                      <w:sz w:val="24"/>
                      <w:szCs w:val="16"/>
                    </w:rPr>
                  </w:rPrChange>
                </w:rPr>
                <w:delText>proponente adjudicado</w:delText>
              </w:r>
              <w:r w:rsidR="004A0524" w:rsidRPr="00C5519D" w:rsidDel="007D3416">
                <w:rPr>
                  <w:szCs w:val="16"/>
                </w:rPr>
                <w:delText xml:space="preserve"> </w:delText>
              </w:r>
            </w:del>
            <w:ins w:id="118" w:author="Soto Salvador Ximena" w:date="2017-10-27T08:35:00Z">
              <w:r w:rsidR="000C67E0" w:rsidRPr="00C5519D">
                <w:rPr>
                  <w:szCs w:val="16"/>
                </w:rPr>
                <w:t>dentro los primeros 5 días hábiles a partir de la suscripción del contrato respectivo</w:t>
              </w:r>
            </w:ins>
            <w:del w:id="119" w:author="Soto Salvador Ximena" w:date="2017-10-27T08:35:00Z">
              <w:r w:rsidR="004A0524" w:rsidRPr="00C5519D" w:rsidDel="000C67E0">
                <w:rPr>
                  <w:szCs w:val="16"/>
                  <w:highlight w:val="green"/>
                  <w:rPrChange w:id="120" w:author="Soto Salvador Ximena" w:date="2017-10-27T11:16:00Z">
                    <w:rPr>
                      <w:rFonts w:ascii="Times New Roman" w:hAnsi="Times New Roman" w:cs="Times New Roman"/>
                      <w:sz w:val="24"/>
                      <w:szCs w:val="16"/>
                    </w:rPr>
                  </w:rPrChange>
                </w:rPr>
                <w:delText>posterior a la firma del contrato</w:delText>
              </w:r>
              <w:r w:rsidR="005C4895" w:rsidRPr="00C5519D" w:rsidDel="000C67E0">
                <w:rPr>
                  <w:szCs w:val="16"/>
                  <w:highlight w:val="green"/>
                  <w:rPrChange w:id="121" w:author="Soto Salvador Ximena" w:date="2017-10-27T11:16:00Z">
                    <w:rPr>
                      <w:rFonts w:ascii="Times New Roman" w:hAnsi="Times New Roman" w:cs="Times New Roman"/>
                      <w:sz w:val="24"/>
                      <w:szCs w:val="16"/>
                    </w:rPr>
                  </w:rPrChange>
                </w:rPr>
                <w:delText>.</w:delText>
              </w:r>
            </w:del>
          </w:p>
          <w:p w:rsidR="00541E4A" w:rsidRPr="00C5519D" w:rsidRDefault="00541E4A" w:rsidP="00541E4A">
            <w:pPr>
              <w:pStyle w:val="Textoindependiente3"/>
              <w:widowControl w:val="0"/>
              <w:ind w:left="360"/>
              <w:rPr>
                <w:szCs w:val="16"/>
              </w:rPr>
            </w:pPr>
          </w:p>
          <w:p w:rsidR="00A81F0C" w:rsidRPr="00C5519D" w:rsidRDefault="00A81F0C" w:rsidP="00BF0573">
            <w:pPr>
              <w:pStyle w:val="Textoindependiente3"/>
              <w:widowControl w:val="0"/>
              <w:numPr>
                <w:ilvl w:val="0"/>
                <w:numId w:val="11"/>
              </w:numPr>
              <w:rPr>
                <w:szCs w:val="16"/>
              </w:rPr>
            </w:pPr>
            <w:r w:rsidRPr="00C5519D">
              <w:rPr>
                <w:b/>
                <w:szCs w:val="16"/>
              </w:rPr>
              <w:t xml:space="preserve">Pistas de Auditoría y </w:t>
            </w:r>
            <w:r w:rsidR="004A0524" w:rsidRPr="00C5519D">
              <w:rPr>
                <w:b/>
                <w:szCs w:val="16"/>
              </w:rPr>
              <w:t>Trazabilidad</w:t>
            </w:r>
            <w:r w:rsidRPr="00C5519D">
              <w:rPr>
                <w:b/>
                <w:szCs w:val="16"/>
              </w:rPr>
              <w:t>:</w:t>
            </w:r>
          </w:p>
          <w:p w:rsidR="00A81F0C" w:rsidRPr="00C5519D" w:rsidRDefault="00A81F0C" w:rsidP="00A81F0C">
            <w:pPr>
              <w:pStyle w:val="Textoindependiente3"/>
              <w:widowControl w:val="0"/>
              <w:ind w:left="360"/>
              <w:rPr>
                <w:bCs/>
                <w:iCs/>
                <w:szCs w:val="16"/>
              </w:rPr>
            </w:pPr>
            <w:r w:rsidRPr="00C5519D">
              <w:rPr>
                <w:bCs/>
                <w:iCs/>
                <w:szCs w:val="16"/>
              </w:rPr>
              <w:t xml:space="preserve">Los procesos implementados deben contar con pistas de </w:t>
            </w:r>
            <w:r w:rsidR="00B01B72" w:rsidRPr="00C5519D">
              <w:rPr>
                <w:bCs/>
                <w:iCs/>
                <w:szCs w:val="16"/>
              </w:rPr>
              <w:t>auditoría</w:t>
            </w:r>
            <w:r w:rsidRPr="00C5519D">
              <w:rPr>
                <w:bCs/>
                <w:iCs/>
                <w:szCs w:val="16"/>
              </w:rPr>
              <w:t xml:space="preserve"> (</w:t>
            </w:r>
            <w:proofErr w:type="spellStart"/>
            <w:r w:rsidRPr="00C5519D">
              <w:rPr>
                <w:bCs/>
                <w:iCs/>
                <w:szCs w:val="16"/>
              </w:rPr>
              <w:t>logs</w:t>
            </w:r>
            <w:proofErr w:type="spellEnd"/>
            <w:r w:rsidRPr="00C5519D">
              <w:rPr>
                <w:bCs/>
                <w:iCs/>
                <w:szCs w:val="16"/>
              </w:rPr>
              <w:t>), para registrar al menos los siguientes eventos:</w:t>
            </w:r>
          </w:p>
          <w:p w:rsidR="00A81F0C" w:rsidRPr="00C5519D" w:rsidRDefault="00A81F0C" w:rsidP="00BF0573">
            <w:pPr>
              <w:pStyle w:val="Textoindependiente3"/>
              <w:widowControl w:val="0"/>
              <w:numPr>
                <w:ilvl w:val="0"/>
                <w:numId w:val="12"/>
              </w:numPr>
              <w:rPr>
                <w:bCs/>
                <w:iCs/>
                <w:szCs w:val="16"/>
              </w:rPr>
            </w:pPr>
            <w:r w:rsidRPr="00C5519D">
              <w:rPr>
                <w:bCs/>
                <w:iCs/>
                <w:szCs w:val="16"/>
              </w:rPr>
              <w:t>Autenticación.</w:t>
            </w:r>
          </w:p>
          <w:p w:rsidR="00A81F0C" w:rsidRPr="00C5519D" w:rsidRDefault="00A81F0C" w:rsidP="00BF0573">
            <w:pPr>
              <w:pStyle w:val="Textoindependiente3"/>
              <w:widowControl w:val="0"/>
              <w:numPr>
                <w:ilvl w:val="0"/>
                <w:numId w:val="12"/>
              </w:numPr>
              <w:rPr>
                <w:bCs/>
                <w:iCs/>
                <w:szCs w:val="16"/>
              </w:rPr>
            </w:pPr>
            <w:r w:rsidRPr="00C5519D">
              <w:rPr>
                <w:bCs/>
                <w:iCs/>
                <w:szCs w:val="16"/>
              </w:rPr>
              <w:t>Intentos de acceso fallidos.</w:t>
            </w:r>
          </w:p>
          <w:p w:rsidR="00A81F0C" w:rsidRPr="00C5519D" w:rsidRDefault="00A81F0C" w:rsidP="00BF0573">
            <w:pPr>
              <w:pStyle w:val="Textoindependiente3"/>
              <w:widowControl w:val="0"/>
              <w:numPr>
                <w:ilvl w:val="0"/>
                <w:numId w:val="12"/>
              </w:numPr>
              <w:rPr>
                <w:bCs/>
                <w:iCs/>
                <w:szCs w:val="16"/>
              </w:rPr>
            </w:pPr>
            <w:r w:rsidRPr="00C5519D">
              <w:rPr>
                <w:bCs/>
                <w:iCs/>
                <w:szCs w:val="16"/>
              </w:rPr>
              <w:t>Bloqueos por intentos fallidos.</w:t>
            </w:r>
          </w:p>
          <w:p w:rsidR="00A81F0C" w:rsidRPr="00C5519D" w:rsidRDefault="00A81F0C" w:rsidP="00BF0573">
            <w:pPr>
              <w:pStyle w:val="Textoindependiente3"/>
              <w:widowControl w:val="0"/>
              <w:numPr>
                <w:ilvl w:val="0"/>
                <w:numId w:val="12"/>
              </w:numPr>
              <w:rPr>
                <w:bCs/>
                <w:iCs/>
                <w:szCs w:val="16"/>
              </w:rPr>
            </w:pPr>
            <w:r w:rsidRPr="00C5519D">
              <w:rPr>
                <w:bCs/>
                <w:iCs/>
                <w:szCs w:val="16"/>
              </w:rPr>
              <w:t xml:space="preserve">Transacciones </w:t>
            </w:r>
          </w:p>
          <w:p w:rsidR="007D31BA" w:rsidRPr="00C5519D" w:rsidRDefault="00EB65AE" w:rsidP="00BF0573">
            <w:pPr>
              <w:pStyle w:val="Textoindependiente3"/>
              <w:widowControl w:val="0"/>
              <w:numPr>
                <w:ilvl w:val="0"/>
                <w:numId w:val="12"/>
              </w:numPr>
              <w:rPr>
                <w:bCs/>
                <w:iCs/>
                <w:szCs w:val="16"/>
              </w:rPr>
            </w:pPr>
            <w:r w:rsidRPr="00C5519D">
              <w:rPr>
                <w:bCs/>
                <w:iCs/>
                <w:szCs w:val="16"/>
              </w:rPr>
              <w:t>Modificación de Parámetros</w:t>
            </w:r>
          </w:p>
          <w:p w:rsidR="00E35810" w:rsidRPr="00C5519D" w:rsidRDefault="00E35810" w:rsidP="00A81F0C">
            <w:pPr>
              <w:pStyle w:val="Textoindependiente3"/>
              <w:widowControl w:val="0"/>
              <w:ind w:left="360"/>
              <w:rPr>
                <w:bCs/>
                <w:iCs/>
                <w:szCs w:val="16"/>
              </w:rPr>
            </w:pPr>
          </w:p>
          <w:p w:rsidR="00A81F0C" w:rsidRPr="00C5519D" w:rsidRDefault="00B928CF" w:rsidP="00A81F0C">
            <w:pPr>
              <w:pStyle w:val="Textoindependiente3"/>
              <w:widowControl w:val="0"/>
              <w:ind w:left="360"/>
              <w:rPr>
                <w:bCs/>
                <w:iCs/>
                <w:szCs w:val="16"/>
              </w:rPr>
            </w:pPr>
            <w:r w:rsidRPr="00C5519D">
              <w:rPr>
                <w:bCs/>
                <w:iCs/>
                <w:szCs w:val="16"/>
              </w:rPr>
              <w:t>Asimismo</w:t>
            </w:r>
            <w:r w:rsidR="00835596" w:rsidRPr="00C5519D">
              <w:rPr>
                <w:bCs/>
                <w:iCs/>
                <w:szCs w:val="16"/>
              </w:rPr>
              <w:t>,</w:t>
            </w:r>
            <w:r w:rsidR="00A81F0C" w:rsidRPr="00C5519D">
              <w:rPr>
                <w:bCs/>
                <w:iCs/>
                <w:szCs w:val="16"/>
              </w:rPr>
              <w:t xml:space="preserve"> para garantizar la trazabilidad se requiere que el producto no realice borrados físicos sino borrados lógicos</w:t>
            </w:r>
            <w:r w:rsidR="00F85A08" w:rsidRPr="00C5519D">
              <w:rPr>
                <w:bCs/>
                <w:iCs/>
                <w:szCs w:val="16"/>
              </w:rPr>
              <w:t xml:space="preserve"> en </w:t>
            </w:r>
            <w:r w:rsidRPr="00C5519D">
              <w:rPr>
                <w:bCs/>
                <w:iCs/>
                <w:szCs w:val="16"/>
              </w:rPr>
              <w:t xml:space="preserve">el </w:t>
            </w:r>
            <w:r w:rsidR="00F85A08" w:rsidRPr="00C5519D">
              <w:rPr>
                <w:bCs/>
                <w:iCs/>
                <w:szCs w:val="16"/>
              </w:rPr>
              <w:t>sistema</w:t>
            </w:r>
            <w:r w:rsidR="00A81F0C" w:rsidRPr="00C5519D">
              <w:rPr>
                <w:bCs/>
                <w:iCs/>
                <w:szCs w:val="16"/>
              </w:rPr>
              <w:t>.</w:t>
            </w:r>
          </w:p>
          <w:p w:rsidR="00A81F0C" w:rsidRPr="00C5519D" w:rsidRDefault="00A81F0C" w:rsidP="00A81F0C">
            <w:pPr>
              <w:widowControl w:val="0"/>
              <w:jc w:val="both"/>
              <w:rPr>
                <w:rFonts w:ascii="Arial" w:hAnsi="Arial" w:cs="Arial"/>
                <w:sz w:val="18"/>
                <w:szCs w:val="16"/>
              </w:rPr>
            </w:pPr>
          </w:p>
          <w:p w:rsidR="00A81F0C" w:rsidRPr="00C5519D" w:rsidRDefault="00A81F0C" w:rsidP="00BF0573">
            <w:pPr>
              <w:pStyle w:val="Textoindependiente3"/>
              <w:widowControl w:val="0"/>
              <w:numPr>
                <w:ilvl w:val="0"/>
                <w:numId w:val="11"/>
              </w:numPr>
              <w:rPr>
                <w:b/>
                <w:szCs w:val="16"/>
              </w:rPr>
            </w:pPr>
            <w:r w:rsidRPr="00C5519D">
              <w:rPr>
                <w:b/>
                <w:szCs w:val="16"/>
              </w:rPr>
              <w:t>Arquitectura de la aplicación:</w:t>
            </w:r>
          </w:p>
          <w:p w:rsidR="00613698" w:rsidRPr="00C5519D" w:rsidRDefault="00847D3E" w:rsidP="00613698">
            <w:pPr>
              <w:pStyle w:val="Textoindependiente3"/>
              <w:widowControl w:val="0"/>
              <w:ind w:left="360"/>
              <w:rPr>
                <w:bCs/>
                <w:iCs/>
                <w:szCs w:val="18"/>
              </w:rPr>
            </w:pPr>
            <w:r w:rsidRPr="00C5519D">
              <w:rPr>
                <w:bCs/>
                <w:iCs/>
                <w:szCs w:val="18"/>
              </w:rPr>
              <w:t xml:space="preserve">El </w:t>
            </w:r>
            <w:r w:rsidR="006E661B" w:rsidRPr="00C5519D">
              <w:rPr>
                <w:bCs/>
                <w:iCs/>
                <w:szCs w:val="18"/>
              </w:rPr>
              <w:t xml:space="preserve">SITES </w:t>
            </w:r>
            <w:r w:rsidR="00A81F0C" w:rsidRPr="00C5519D">
              <w:rPr>
                <w:bCs/>
                <w:iCs/>
                <w:szCs w:val="18"/>
              </w:rPr>
              <w:t>debe</w:t>
            </w:r>
            <w:ins w:id="122" w:author="Chura Valero Jacqueline" w:date="2017-10-26T18:23:00Z">
              <w:r w:rsidR="004A38B0" w:rsidRPr="00C5519D">
                <w:rPr>
                  <w:bCs/>
                  <w:iCs/>
                  <w:szCs w:val="18"/>
                </w:rPr>
                <w:t>rá</w:t>
              </w:r>
            </w:ins>
            <w:r w:rsidR="00A81F0C" w:rsidRPr="00C5519D">
              <w:rPr>
                <w:bCs/>
                <w:iCs/>
                <w:szCs w:val="18"/>
              </w:rPr>
              <w:t xml:space="preserve"> implementar una arquitectura WEB en Java </w:t>
            </w:r>
            <w:r w:rsidR="00F85A08" w:rsidRPr="00C5519D">
              <w:rPr>
                <w:bCs/>
                <w:iCs/>
                <w:szCs w:val="18"/>
              </w:rPr>
              <w:t xml:space="preserve">Enterprise </w:t>
            </w:r>
            <w:proofErr w:type="spellStart"/>
            <w:r w:rsidR="00A81F0C" w:rsidRPr="00C5519D">
              <w:rPr>
                <w:bCs/>
                <w:iCs/>
                <w:szCs w:val="18"/>
              </w:rPr>
              <w:t>E</w:t>
            </w:r>
            <w:r w:rsidR="00F85A08" w:rsidRPr="00C5519D">
              <w:rPr>
                <w:bCs/>
                <w:iCs/>
                <w:szCs w:val="18"/>
              </w:rPr>
              <w:t>dition</w:t>
            </w:r>
            <w:proofErr w:type="spellEnd"/>
            <w:r w:rsidR="00C44500" w:rsidRPr="00C5519D">
              <w:rPr>
                <w:bCs/>
                <w:iCs/>
                <w:szCs w:val="18"/>
              </w:rPr>
              <w:t xml:space="preserve"> (</w:t>
            </w:r>
            <w:r w:rsidR="00F85A08" w:rsidRPr="00C5519D">
              <w:rPr>
                <w:bCs/>
                <w:iCs/>
                <w:szCs w:val="18"/>
              </w:rPr>
              <w:t>JE</w:t>
            </w:r>
            <w:r w:rsidR="00C44500" w:rsidRPr="00C5519D">
              <w:rPr>
                <w:bCs/>
                <w:iCs/>
                <w:szCs w:val="18"/>
              </w:rPr>
              <w:t>E)</w:t>
            </w:r>
            <w:r w:rsidR="00A81F0C" w:rsidRPr="00C5519D">
              <w:rPr>
                <w:bCs/>
                <w:iCs/>
                <w:szCs w:val="18"/>
              </w:rPr>
              <w:t xml:space="preserve">, </w:t>
            </w:r>
            <w:r w:rsidR="00F85A08" w:rsidRPr="00C5519D">
              <w:rPr>
                <w:bCs/>
                <w:iCs/>
                <w:szCs w:val="18"/>
              </w:rPr>
              <w:t>la</w:t>
            </w:r>
            <w:r w:rsidR="00D97004" w:rsidRPr="00C5519D">
              <w:rPr>
                <w:bCs/>
                <w:iCs/>
                <w:szCs w:val="18"/>
              </w:rPr>
              <w:t xml:space="preserve"> </w:t>
            </w:r>
            <w:r w:rsidR="00A81F0C" w:rsidRPr="00C5519D">
              <w:rPr>
                <w:bCs/>
                <w:iCs/>
                <w:szCs w:val="18"/>
              </w:rPr>
              <w:t>cual deberá ser adaptativ</w:t>
            </w:r>
            <w:r w:rsidR="008D418C" w:rsidRPr="00C5519D">
              <w:rPr>
                <w:bCs/>
                <w:iCs/>
                <w:szCs w:val="18"/>
              </w:rPr>
              <w:t>a</w:t>
            </w:r>
            <w:r w:rsidR="00A81F0C" w:rsidRPr="00C5519D">
              <w:rPr>
                <w:bCs/>
                <w:iCs/>
                <w:szCs w:val="18"/>
              </w:rPr>
              <w:t xml:space="preserve"> y responsiv</w:t>
            </w:r>
            <w:r w:rsidR="008D418C" w:rsidRPr="00C5519D">
              <w:rPr>
                <w:bCs/>
                <w:iCs/>
                <w:szCs w:val="18"/>
              </w:rPr>
              <w:t>a</w:t>
            </w:r>
            <w:r w:rsidR="00835596" w:rsidRPr="00C5519D">
              <w:rPr>
                <w:bCs/>
                <w:iCs/>
                <w:szCs w:val="18"/>
              </w:rPr>
              <w:t>. Adicionalmente,</w:t>
            </w:r>
            <w:r w:rsidR="00C73D9B" w:rsidRPr="00C5519D">
              <w:rPr>
                <w:bCs/>
                <w:iCs/>
                <w:szCs w:val="18"/>
              </w:rPr>
              <w:t xml:space="preserve"> </w:t>
            </w:r>
            <w:r w:rsidR="00613698" w:rsidRPr="00C5519D">
              <w:rPr>
                <w:bCs/>
                <w:iCs/>
                <w:szCs w:val="18"/>
              </w:rPr>
              <w:t>se exige como mínimo compatibilidad con los</w:t>
            </w:r>
            <w:r w:rsidR="00C73D9B" w:rsidRPr="00C5519D">
              <w:rPr>
                <w:bCs/>
                <w:iCs/>
                <w:szCs w:val="18"/>
              </w:rPr>
              <w:t xml:space="preserve"> </w:t>
            </w:r>
            <w:r w:rsidR="00835596" w:rsidRPr="00C5519D">
              <w:rPr>
                <w:bCs/>
                <w:iCs/>
                <w:szCs w:val="18"/>
              </w:rPr>
              <w:t xml:space="preserve">siguientes </w:t>
            </w:r>
            <w:r w:rsidR="00613698" w:rsidRPr="00C5519D">
              <w:rPr>
                <w:bCs/>
                <w:iCs/>
                <w:szCs w:val="18"/>
              </w:rPr>
              <w:t>navegadores:</w:t>
            </w:r>
          </w:p>
          <w:p w:rsidR="00613698" w:rsidRPr="00C5519D" w:rsidRDefault="00613698" w:rsidP="002822F3">
            <w:pPr>
              <w:pStyle w:val="Textoindependiente3"/>
              <w:widowControl w:val="0"/>
              <w:ind w:left="574"/>
              <w:rPr>
                <w:bCs/>
                <w:iCs/>
                <w:szCs w:val="18"/>
              </w:rPr>
            </w:pPr>
            <w:r w:rsidRPr="00C5519D">
              <w:rPr>
                <w:bCs/>
                <w:iCs/>
                <w:szCs w:val="18"/>
              </w:rPr>
              <w:t>◦ Mozilla Firefox</w:t>
            </w:r>
          </w:p>
          <w:p w:rsidR="00613698" w:rsidRPr="00C5519D" w:rsidRDefault="00613698" w:rsidP="002822F3">
            <w:pPr>
              <w:pStyle w:val="Textoindependiente3"/>
              <w:widowControl w:val="0"/>
              <w:ind w:left="574"/>
              <w:rPr>
                <w:bCs/>
                <w:iCs/>
                <w:szCs w:val="18"/>
              </w:rPr>
            </w:pPr>
            <w:r w:rsidRPr="00C5519D">
              <w:rPr>
                <w:bCs/>
                <w:iCs/>
                <w:szCs w:val="18"/>
              </w:rPr>
              <w:t xml:space="preserve">◦ </w:t>
            </w:r>
            <w:proofErr w:type="spellStart"/>
            <w:r w:rsidRPr="00C5519D">
              <w:rPr>
                <w:bCs/>
                <w:iCs/>
                <w:szCs w:val="18"/>
              </w:rPr>
              <w:t>Chrome</w:t>
            </w:r>
            <w:proofErr w:type="spellEnd"/>
          </w:p>
          <w:p w:rsidR="00276942" w:rsidRPr="00C5519D" w:rsidRDefault="00276942" w:rsidP="00276942">
            <w:pPr>
              <w:pStyle w:val="Textoindependiente3"/>
              <w:widowControl w:val="0"/>
              <w:ind w:left="360"/>
              <w:rPr>
                <w:bCs/>
                <w:iCs/>
                <w:szCs w:val="18"/>
              </w:rPr>
            </w:pPr>
          </w:p>
          <w:p w:rsidR="00F36371" w:rsidRPr="00C5519D" w:rsidRDefault="00F36371" w:rsidP="0085221B">
            <w:pPr>
              <w:widowControl w:val="0"/>
              <w:ind w:left="432"/>
              <w:jc w:val="both"/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El desarrollo deberá realizarse bajo estándares, </w:t>
            </w:r>
            <w:proofErr w:type="spellStart"/>
            <w:r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>frameworks</w:t>
            </w:r>
            <w:proofErr w:type="spellEnd"/>
            <w:r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y librerías que garanticen el cumplimiento de los requisitos mínimos de calidad y estandarización</w:t>
            </w:r>
            <w:r w:rsidR="00E03388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del BCB</w:t>
            </w:r>
            <w:r w:rsidR="00C027F6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>, los cuales serán proporcionados a</w:t>
            </w:r>
            <w:ins w:id="123" w:author="Soto Salvador Ximena" w:date="2017-10-27T08:26:00Z">
              <w:r w:rsidR="007D3416" w:rsidRPr="00C5519D">
                <w:rPr>
                  <w:rFonts w:ascii="Arial" w:hAnsi="Arial" w:cs="Arial"/>
                  <w:bCs/>
                  <w:iCs/>
                  <w:sz w:val="18"/>
                  <w:szCs w:val="18"/>
                </w:rPr>
                <w:t xml:space="preserve"> </w:t>
              </w:r>
            </w:ins>
            <w:r w:rsidR="00C027F6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>l</w:t>
            </w:r>
            <w:ins w:id="124" w:author="Soto Salvador Ximena" w:date="2017-10-27T08:26:00Z">
              <w:r w:rsidR="007D3416" w:rsidRPr="00C5519D">
                <w:rPr>
                  <w:rFonts w:ascii="Arial" w:hAnsi="Arial" w:cs="Arial"/>
                  <w:bCs/>
                  <w:iCs/>
                  <w:sz w:val="18"/>
                  <w:szCs w:val="18"/>
                </w:rPr>
                <w:t>a</w:t>
              </w:r>
            </w:ins>
            <w:r w:rsidR="00C027F6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</w:t>
            </w:r>
            <w:ins w:id="125" w:author="Soto Salvador Ximena" w:date="2017-10-27T08:26:00Z">
              <w:r w:rsidR="007D3416" w:rsidRPr="00C5519D">
                <w:rPr>
                  <w:rFonts w:ascii="Arial" w:hAnsi="Arial" w:cs="Arial"/>
                  <w:bCs/>
                  <w:iCs/>
                  <w:sz w:val="18"/>
                  <w:szCs w:val="18"/>
                  <w:rPrChange w:id="126" w:author="Soto Salvador Ximena" w:date="2017-10-27T11:16:00Z">
                    <w:rPr>
                      <w:szCs w:val="18"/>
                    </w:rPr>
                  </w:rPrChange>
                </w:rPr>
                <w:t>empresa consultora adjudicada</w:t>
              </w:r>
            </w:ins>
            <w:del w:id="127" w:author="Soto Salvador Ximena" w:date="2017-10-27T08:26:00Z">
              <w:r w:rsidR="00C027F6" w:rsidRPr="00C5519D" w:rsidDel="007D3416">
                <w:rPr>
                  <w:rFonts w:ascii="Arial" w:hAnsi="Arial" w:cs="Arial"/>
                  <w:bCs/>
                  <w:iCs/>
                  <w:sz w:val="18"/>
                  <w:szCs w:val="18"/>
                </w:rPr>
                <w:delText>proponente adjudicado</w:delText>
              </w:r>
            </w:del>
            <w:r w:rsidR="00C027F6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</w:t>
            </w:r>
            <w:ins w:id="128" w:author="Soto Salvador Ximena" w:date="2017-10-27T08:35:00Z">
              <w:r w:rsidR="000C67E0" w:rsidRPr="00C5519D">
                <w:rPr>
                  <w:rFonts w:ascii="Arial" w:hAnsi="Arial" w:cs="Arial"/>
                  <w:bCs/>
                  <w:iCs/>
                  <w:sz w:val="18"/>
                  <w:szCs w:val="18"/>
                </w:rPr>
                <w:t>dentro los primeros 5 días hábiles a partir de la suscripción del contrato respectivo</w:t>
              </w:r>
            </w:ins>
            <w:del w:id="129" w:author="Soto Salvador Ximena" w:date="2017-10-27T08:35:00Z">
              <w:r w:rsidR="00484457" w:rsidRPr="00C5519D" w:rsidDel="000C67E0">
                <w:rPr>
                  <w:rFonts w:ascii="Arial" w:hAnsi="Arial" w:cs="Arial"/>
                  <w:bCs/>
                  <w:iCs/>
                  <w:sz w:val="18"/>
                  <w:szCs w:val="18"/>
                </w:rPr>
                <w:delText>posterior a la suscripción</w:delText>
              </w:r>
              <w:r w:rsidR="00C027F6" w:rsidRPr="00C5519D" w:rsidDel="000C67E0">
                <w:rPr>
                  <w:rFonts w:ascii="Arial" w:hAnsi="Arial" w:cs="Arial"/>
                  <w:bCs/>
                  <w:iCs/>
                  <w:sz w:val="18"/>
                  <w:szCs w:val="18"/>
                </w:rPr>
                <w:delText xml:space="preserve"> del contrato</w:delText>
              </w:r>
            </w:del>
            <w:r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>.</w:t>
            </w:r>
          </w:p>
          <w:p w:rsidR="00A81F0C" w:rsidRPr="00C5519D" w:rsidRDefault="00A81F0C" w:rsidP="0085221B">
            <w:pPr>
              <w:widowControl w:val="0"/>
              <w:ind w:left="432"/>
              <w:jc w:val="both"/>
              <w:rPr>
                <w:rFonts w:ascii="Arial" w:hAnsi="Arial" w:cs="Arial"/>
                <w:sz w:val="20"/>
                <w:szCs w:val="16"/>
              </w:rPr>
            </w:pPr>
          </w:p>
          <w:p w:rsidR="00A81F0C" w:rsidRPr="00C5519D" w:rsidRDefault="00A81F0C" w:rsidP="00BF0573">
            <w:pPr>
              <w:pStyle w:val="Textoindependiente3"/>
              <w:widowControl w:val="0"/>
              <w:numPr>
                <w:ilvl w:val="0"/>
                <w:numId w:val="11"/>
              </w:numPr>
              <w:rPr>
                <w:b/>
                <w:color w:val="000000" w:themeColor="text1"/>
                <w:szCs w:val="16"/>
              </w:rPr>
            </w:pPr>
            <w:r w:rsidRPr="00C5519D">
              <w:rPr>
                <w:b/>
                <w:color w:val="000000" w:themeColor="text1"/>
                <w:szCs w:val="16"/>
              </w:rPr>
              <w:t>Uso de canal de comunicación seguro:</w:t>
            </w:r>
          </w:p>
          <w:p w:rsidR="00A81F0C" w:rsidRPr="00C5519D" w:rsidRDefault="00A81F0C" w:rsidP="00A81F0C">
            <w:pPr>
              <w:pStyle w:val="Textoindependiente3"/>
              <w:widowControl w:val="0"/>
              <w:ind w:left="360"/>
              <w:rPr>
                <w:color w:val="000000" w:themeColor="text1"/>
                <w:szCs w:val="16"/>
              </w:rPr>
            </w:pPr>
            <w:r w:rsidRPr="00C5519D">
              <w:rPr>
                <w:color w:val="000000" w:themeColor="text1"/>
                <w:szCs w:val="16"/>
              </w:rPr>
              <w:t xml:space="preserve">Los procesos implementados deben </w:t>
            </w:r>
            <w:r w:rsidR="00DC1C84" w:rsidRPr="00C5519D">
              <w:rPr>
                <w:color w:val="000000" w:themeColor="text1"/>
                <w:szCs w:val="16"/>
              </w:rPr>
              <w:t xml:space="preserve">establecer el </w:t>
            </w:r>
            <w:r w:rsidRPr="00C5519D">
              <w:rPr>
                <w:color w:val="000000" w:themeColor="text1"/>
                <w:szCs w:val="16"/>
              </w:rPr>
              <w:t xml:space="preserve">uso </w:t>
            </w:r>
            <w:r w:rsidR="00DC1C84" w:rsidRPr="00C5519D">
              <w:rPr>
                <w:color w:val="000000" w:themeColor="text1"/>
                <w:szCs w:val="16"/>
              </w:rPr>
              <w:t xml:space="preserve">del protocolo HTTPS para poder cifrar el canal de comunicación por el </w:t>
            </w:r>
            <w:del w:id="130" w:author="Chura Valero Jacqueline" w:date="2017-10-26T18:28:00Z">
              <w:r w:rsidR="00DC1C84" w:rsidRPr="00C5519D" w:rsidDel="004A38B0">
                <w:rPr>
                  <w:color w:val="000000" w:themeColor="text1"/>
                  <w:szCs w:val="16"/>
                </w:rPr>
                <w:delText xml:space="preserve">que </w:delText>
              </w:r>
            </w:del>
            <w:ins w:id="131" w:author="Chura Valero Jacqueline" w:date="2017-10-26T18:28:00Z">
              <w:r w:rsidR="004A38B0" w:rsidRPr="00C5519D">
                <w:rPr>
                  <w:color w:val="000000" w:themeColor="text1"/>
                  <w:szCs w:val="16"/>
                </w:rPr>
                <w:t xml:space="preserve">cual </w:t>
              </w:r>
            </w:ins>
            <w:r w:rsidR="00DC1C84" w:rsidRPr="00C5519D">
              <w:rPr>
                <w:color w:val="000000" w:themeColor="text1"/>
                <w:szCs w:val="16"/>
              </w:rPr>
              <w:t>se enviará la información.</w:t>
            </w:r>
          </w:p>
          <w:p w:rsidR="00A81F0C" w:rsidRPr="00C5519D" w:rsidRDefault="00A81F0C" w:rsidP="00A81F0C">
            <w:pPr>
              <w:widowControl w:val="0"/>
              <w:jc w:val="both"/>
              <w:rPr>
                <w:rFonts w:ascii="Arial" w:hAnsi="Arial" w:cs="Arial"/>
                <w:sz w:val="20"/>
                <w:szCs w:val="16"/>
              </w:rPr>
            </w:pPr>
          </w:p>
          <w:p w:rsidR="00A8535C" w:rsidRPr="00C5519D" w:rsidRDefault="00A8535C" w:rsidP="00BF0573">
            <w:pPr>
              <w:pStyle w:val="Textoindependiente3"/>
              <w:widowControl w:val="0"/>
              <w:numPr>
                <w:ilvl w:val="0"/>
                <w:numId w:val="11"/>
              </w:numPr>
              <w:rPr>
                <w:b/>
                <w:szCs w:val="16"/>
              </w:rPr>
            </w:pPr>
            <w:r w:rsidRPr="00C5519D">
              <w:rPr>
                <w:b/>
                <w:bCs/>
                <w:iCs/>
                <w:szCs w:val="18"/>
              </w:rPr>
              <w:t>Seguridad Informática</w:t>
            </w:r>
            <w:r w:rsidRPr="00C5519D">
              <w:rPr>
                <w:bCs/>
                <w:iCs/>
                <w:szCs w:val="18"/>
              </w:rPr>
              <w:t xml:space="preserve">: </w:t>
            </w:r>
          </w:p>
          <w:p w:rsidR="00FA4F3A" w:rsidRPr="00C5519D" w:rsidRDefault="00753E48" w:rsidP="00A8535C">
            <w:pPr>
              <w:pStyle w:val="Textoindependiente3"/>
              <w:widowControl w:val="0"/>
              <w:ind w:left="360"/>
              <w:rPr>
                <w:bCs/>
                <w:iCs/>
                <w:szCs w:val="18"/>
              </w:rPr>
            </w:pPr>
            <w:commentRangeStart w:id="132"/>
            <w:r w:rsidRPr="00C5519D">
              <w:rPr>
                <w:bCs/>
                <w:iCs/>
                <w:szCs w:val="18"/>
                <w:rPrChange w:id="133" w:author="Soto Salvador Ximena" w:date="2017-10-27T11:16:00Z">
                  <w:rPr>
                    <w:rFonts w:ascii="Times New Roman" w:hAnsi="Times New Roman" w:cs="Times New Roman"/>
                    <w:bCs/>
                    <w:iCs/>
                    <w:sz w:val="24"/>
                    <w:szCs w:val="18"/>
                  </w:rPr>
                </w:rPrChange>
              </w:rPr>
              <w:t xml:space="preserve">La tecnología </w:t>
            </w:r>
            <w:r w:rsidR="009246E8" w:rsidRPr="00C5519D">
              <w:rPr>
                <w:bCs/>
                <w:iCs/>
                <w:szCs w:val="18"/>
                <w:rPrChange w:id="134" w:author="Soto Salvador Ximena" w:date="2017-10-27T11:16:00Z">
                  <w:rPr>
                    <w:rFonts w:ascii="Times New Roman" w:hAnsi="Times New Roman" w:cs="Times New Roman"/>
                    <w:bCs/>
                    <w:iCs/>
                    <w:sz w:val="24"/>
                    <w:szCs w:val="18"/>
                  </w:rPr>
                </w:rPrChange>
              </w:rPr>
              <w:t>propuesta</w:t>
            </w:r>
            <w:r w:rsidR="009246E8" w:rsidRPr="00C5519D">
              <w:rPr>
                <w:bCs/>
                <w:iCs/>
                <w:szCs w:val="18"/>
              </w:rPr>
              <w:t xml:space="preserve"> </w:t>
            </w:r>
            <w:commentRangeEnd w:id="132"/>
            <w:r w:rsidR="004A38B0" w:rsidRPr="00C5519D">
              <w:rPr>
                <w:bCs/>
                <w:iCs/>
                <w:szCs w:val="18"/>
                <w:rPrChange w:id="135" w:author="Soto Salvador Ximena" w:date="2017-10-27T11:16:00Z">
                  <w:rPr>
                    <w:rStyle w:val="Refdecomentario"/>
                    <w:rFonts w:ascii="Times New Roman" w:hAnsi="Times New Roman" w:cs="Times New Roman"/>
                  </w:rPr>
                </w:rPrChange>
              </w:rPr>
              <w:commentReference w:id="132"/>
            </w:r>
            <w:r w:rsidR="009246E8" w:rsidRPr="00C5519D">
              <w:rPr>
                <w:bCs/>
                <w:iCs/>
                <w:szCs w:val="18"/>
              </w:rPr>
              <w:t>deberá</w:t>
            </w:r>
            <w:r w:rsidRPr="00C5519D">
              <w:rPr>
                <w:bCs/>
                <w:iCs/>
                <w:szCs w:val="18"/>
              </w:rPr>
              <w:t xml:space="preserve"> estar encargada de la</w:t>
            </w:r>
            <w:r w:rsidR="00ED6CC5" w:rsidRPr="00C5519D">
              <w:rPr>
                <w:bCs/>
                <w:iCs/>
                <w:szCs w:val="18"/>
              </w:rPr>
              <w:t xml:space="preserve"> autenticación y autorización de los usuarios </w:t>
            </w:r>
            <w:r w:rsidRPr="00C5519D">
              <w:rPr>
                <w:bCs/>
                <w:iCs/>
                <w:szCs w:val="18"/>
              </w:rPr>
              <w:t xml:space="preserve">para proteger la integridad y la privacidad de la información almacenada en el </w:t>
            </w:r>
            <w:r w:rsidR="006E661B" w:rsidRPr="00C5519D">
              <w:rPr>
                <w:bCs/>
                <w:iCs/>
                <w:szCs w:val="18"/>
              </w:rPr>
              <w:t>SITES</w:t>
            </w:r>
            <w:r w:rsidRPr="00C5519D">
              <w:rPr>
                <w:bCs/>
                <w:iCs/>
                <w:szCs w:val="18"/>
              </w:rPr>
              <w:t xml:space="preserve">. </w:t>
            </w:r>
            <w:r w:rsidR="006B3437" w:rsidRPr="00C5519D">
              <w:rPr>
                <w:bCs/>
                <w:iCs/>
                <w:szCs w:val="18"/>
              </w:rPr>
              <w:t xml:space="preserve">La seguridad informática </w:t>
            </w:r>
            <w:r w:rsidR="00ED6CC5" w:rsidRPr="00C5519D">
              <w:rPr>
                <w:bCs/>
                <w:iCs/>
                <w:szCs w:val="18"/>
              </w:rPr>
              <w:t>d</w:t>
            </w:r>
            <w:r w:rsidR="00A8535C" w:rsidRPr="00C5519D">
              <w:rPr>
                <w:bCs/>
                <w:iCs/>
                <w:szCs w:val="18"/>
              </w:rPr>
              <w:t xml:space="preserve">eberá ser transversal a todos los módulos del </w:t>
            </w:r>
            <w:r w:rsidR="006E661B" w:rsidRPr="00C5519D">
              <w:rPr>
                <w:bCs/>
                <w:iCs/>
                <w:szCs w:val="18"/>
              </w:rPr>
              <w:t>SITES</w:t>
            </w:r>
            <w:r w:rsidR="006B3437" w:rsidRPr="00C5519D">
              <w:rPr>
                <w:bCs/>
                <w:iCs/>
                <w:szCs w:val="18"/>
              </w:rPr>
              <w:t xml:space="preserve">. La </w:t>
            </w:r>
            <w:r w:rsidR="006B3437" w:rsidRPr="00C5519D">
              <w:rPr>
                <w:bCs/>
                <w:iCs/>
                <w:szCs w:val="18"/>
                <w:rPrChange w:id="136" w:author="Soto Salvador Ximena" w:date="2017-10-27T11:16:00Z">
                  <w:rPr>
                    <w:rFonts w:ascii="Times New Roman" w:hAnsi="Times New Roman" w:cs="Times New Roman"/>
                    <w:bCs/>
                    <w:iCs/>
                    <w:sz w:val="24"/>
                    <w:szCs w:val="18"/>
                  </w:rPr>
                </w:rPrChange>
              </w:rPr>
              <w:t>empresa</w:t>
            </w:r>
            <w:ins w:id="137" w:author="Soto Salvador Ximena" w:date="2017-10-27T08:37:00Z">
              <w:r w:rsidR="000C67E0" w:rsidRPr="00C5519D">
                <w:rPr>
                  <w:bCs/>
                  <w:iCs/>
                  <w:szCs w:val="18"/>
                  <w:rPrChange w:id="138" w:author="Soto Salvador Ximena" w:date="2017-10-27T11:16:00Z">
                    <w:rPr>
                      <w:bCs/>
                      <w:iCs/>
                      <w:szCs w:val="18"/>
                      <w:highlight w:val="yellow"/>
                    </w:rPr>
                  </w:rPrChange>
                </w:rPr>
                <w:t xml:space="preserve"> </w:t>
              </w:r>
            </w:ins>
            <w:ins w:id="139" w:author="Soto Salvador Ximena" w:date="2017-10-27T08:38:00Z">
              <w:r w:rsidR="000C67E0" w:rsidRPr="00C5519D">
                <w:rPr>
                  <w:bCs/>
                  <w:iCs/>
                  <w:szCs w:val="18"/>
                  <w:rPrChange w:id="140" w:author="Soto Salvador Ximena" w:date="2017-10-27T11:16:00Z">
                    <w:rPr>
                      <w:bCs/>
                      <w:iCs/>
                      <w:szCs w:val="18"/>
                      <w:highlight w:val="yellow"/>
                    </w:rPr>
                  </w:rPrChange>
                </w:rPr>
                <w:t xml:space="preserve">consultora </w:t>
              </w:r>
            </w:ins>
            <w:r w:rsidR="006B3437" w:rsidRPr="00C5519D">
              <w:rPr>
                <w:bCs/>
                <w:iCs/>
                <w:szCs w:val="18"/>
                <w:rPrChange w:id="141" w:author="Soto Salvador Ximena" w:date="2017-10-27T11:16:00Z">
                  <w:rPr>
                    <w:rFonts w:ascii="Times New Roman" w:hAnsi="Times New Roman" w:cs="Times New Roman"/>
                    <w:bCs/>
                    <w:iCs/>
                    <w:sz w:val="24"/>
                    <w:szCs w:val="18"/>
                  </w:rPr>
                </w:rPrChange>
              </w:rPr>
              <w:t xml:space="preserve"> </w:t>
            </w:r>
            <w:r w:rsidR="00DA684D" w:rsidRPr="00C5519D">
              <w:rPr>
                <w:bCs/>
                <w:iCs/>
                <w:szCs w:val="18"/>
                <w:rPrChange w:id="142" w:author="Soto Salvador Ximena" w:date="2017-10-27T11:16:00Z">
                  <w:rPr>
                    <w:rFonts w:ascii="Times New Roman" w:hAnsi="Times New Roman" w:cs="Times New Roman"/>
                    <w:bCs/>
                    <w:iCs/>
                    <w:sz w:val="24"/>
                    <w:szCs w:val="18"/>
                  </w:rPr>
                </w:rPrChange>
              </w:rPr>
              <w:t>adjudicada</w:t>
            </w:r>
            <w:r w:rsidR="00DA684D" w:rsidRPr="00C5519D">
              <w:rPr>
                <w:bCs/>
                <w:iCs/>
                <w:szCs w:val="18"/>
              </w:rPr>
              <w:t xml:space="preserve"> </w:t>
            </w:r>
            <w:r w:rsidR="006B3437" w:rsidRPr="00C5519D">
              <w:rPr>
                <w:bCs/>
                <w:iCs/>
                <w:szCs w:val="18"/>
              </w:rPr>
              <w:t xml:space="preserve">deberá regirse </w:t>
            </w:r>
            <w:r w:rsidR="00617161" w:rsidRPr="00C5519D">
              <w:rPr>
                <w:bCs/>
                <w:iCs/>
                <w:szCs w:val="18"/>
              </w:rPr>
              <w:t xml:space="preserve">a los niveles </w:t>
            </w:r>
            <w:commentRangeStart w:id="143"/>
            <w:r w:rsidR="00617161" w:rsidRPr="00C5519D">
              <w:rPr>
                <w:bCs/>
                <w:iCs/>
                <w:szCs w:val="18"/>
              </w:rPr>
              <w:t xml:space="preserve">de seguridad establecidos por la </w:t>
            </w:r>
            <w:del w:id="144" w:author="Soto Salvador Ximena" w:date="2017-10-27T08:39:00Z">
              <w:r w:rsidR="007F70C2" w:rsidRPr="00C5519D" w:rsidDel="000C67E0">
                <w:rPr>
                  <w:bCs/>
                  <w:iCs/>
                  <w:szCs w:val="18"/>
                </w:rPr>
                <w:delText>Contraparte</w:delText>
              </w:r>
              <w:r w:rsidR="00617161" w:rsidRPr="00C5519D" w:rsidDel="000C67E0">
                <w:rPr>
                  <w:bCs/>
                  <w:iCs/>
                  <w:szCs w:val="18"/>
                </w:rPr>
                <w:delText>.</w:delText>
              </w:r>
            </w:del>
            <w:commentRangeEnd w:id="143"/>
            <w:ins w:id="145" w:author="Soto Salvador Ximena" w:date="2017-10-27T08:39:00Z">
              <w:r w:rsidR="000C67E0" w:rsidRPr="00C5519D">
                <w:rPr>
                  <w:bCs/>
                  <w:iCs/>
                  <w:szCs w:val="18"/>
                </w:rPr>
                <w:t>contraparte</w:t>
              </w:r>
            </w:ins>
            <w:r w:rsidR="004A38B0" w:rsidRPr="00C5519D">
              <w:rPr>
                <w:rStyle w:val="Refdecomentario"/>
                <w:rPrChange w:id="146" w:author="Soto Salvador Ximena" w:date="2017-10-27T11:16:00Z">
                  <w:rPr>
                    <w:rStyle w:val="Refdecomentario"/>
                    <w:rFonts w:ascii="Times New Roman" w:hAnsi="Times New Roman" w:cs="Times New Roman"/>
                  </w:rPr>
                </w:rPrChange>
              </w:rPr>
              <w:commentReference w:id="143"/>
            </w:r>
            <w:ins w:id="147" w:author="Soto Salvador Ximena" w:date="2017-10-27T08:39:00Z">
              <w:r w:rsidR="000C67E0" w:rsidRPr="00C5519D">
                <w:rPr>
                  <w:bCs/>
                  <w:iCs/>
                  <w:szCs w:val="18"/>
                </w:rPr>
                <w:t xml:space="preserve"> </w:t>
              </w:r>
            </w:ins>
            <w:ins w:id="148" w:author="Soto Salvador Ximena" w:date="2017-10-27T08:38:00Z">
              <w:r w:rsidR="000C67E0" w:rsidRPr="00C5519D">
                <w:rPr>
                  <w:szCs w:val="16"/>
                </w:rPr>
                <w:t>dentro los primeros 5 días hábiles a partir de la suscripción del contrato respectivo</w:t>
              </w:r>
            </w:ins>
            <w:ins w:id="149" w:author="Soto Salvador Ximena" w:date="2017-10-27T08:39:00Z">
              <w:r w:rsidR="000C67E0" w:rsidRPr="00C5519D">
                <w:rPr>
                  <w:szCs w:val="16"/>
                </w:rPr>
                <w:t>.</w:t>
              </w:r>
            </w:ins>
          </w:p>
          <w:p w:rsidR="00A8535C" w:rsidRPr="00C5519D" w:rsidRDefault="00A8535C" w:rsidP="00A8535C">
            <w:pPr>
              <w:pStyle w:val="Textoindependiente3"/>
              <w:widowControl w:val="0"/>
              <w:ind w:left="360"/>
              <w:rPr>
                <w:b/>
                <w:szCs w:val="16"/>
              </w:rPr>
            </w:pPr>
          </w:p>
          <w:p w:rsidR="00A81F0C" w:rsidRPr="00C5519D" w:rsidRDefault="00A81F0C" w:rsidP="00BF0573">
            <w:pPr>
              <w:pStyle w:val="Textoindependiente3"/>
              <w:widowControl w:val="0"/>
              <w:numPr>
                <w:ilvl w:val="0"/>
                <w:numId w:val="11"/>
              </w:numPr>
              <w:rPr>
                <w:b/>
                <w:szCs w:val="16"/>
              </w:rPr>
            </w:pPr>
            <w:r w:rsidRPr="00C5519D">
              <w:rPr>
                <w:b/>
                <w:szCs w:val="16"/>
              </w:rPr>
              <w:t xml:space="preserve">Gestión de Roles y </w:t>
            </w:r>
            <w:r w:rsidR="004B2D3A" w:rsidRPr="00C5519D">
              <w:rPr>
                <w:b/>
                <w:szCs w:val="16"/>
              </w:rPr>
              <w:t>Perfiles</w:t>
            </w:r>
            <w:r w:rsidRPr="00C5519D">
              <w:rPr>
                <w:b/>
                <w:szCs w:val="16"/>
              </w:rPr>
              <w:t xml:space="preserve">: </w:t>
            </w:r>
          </w:p>
          <w:p w:rsidR="003A1755" w:rsidRPr="00C5519D" w:rsidRDefault="00BA39DB" w:rsidP="00C63BDC">
            <w:pPr>
              <w:pStyle w:val="Textoindependiente3"/>
              <w:widowControl w:val="0"/>
              <w:ind w:left="360"/>
              <w:rPr>
                <w:bCs/>
                <w:iCs/>
                <w:szCs w:val="18"/>
              </w:rPr>
            </w:pPr>
            <w:r w:rsidRPr="00C5519D">
              <w:rPr>
                <w:bCs/>
                <w:iCs/>
                <w:szCs w:val="18"/>
              </w:rPr>
              <w:t xml:space="preserve">Se requiere que el </w:t>
            </w:r>
            <w:r w:rsidR="006E661B" w:rsidRPr="00C5519D">
              <w:rPr>
                <w:bCs/>
                <w:iCs/>
                <w:szCs w:val="18"/>
              </w:rPr>
              <w:t xml:space="preserve">SITES </w:t>
            </w:r>
            <w:r w:rsidRPr="00C5519D">
              <w:rPr>
                <w:bCs/>
                <w:iCs/>
                <w:szCs w:val="18"/>
              </w:rPr>
              <w:t xml:space="preserve">sea capaz de gestionar y administrar los roles y perfiles de usuario, a partir de la interacción con el </w:t>
            </w:r>
            <w:r w:rsidR="009574C5" w:rsidRPr="00C5519D">
              <w:rPr>
                <w:bCs/>
                <w:iCs/>
                <w:szCs w:val="18"/>
              </w:rPr>
              <w:t>s</w:t>
            </w:r>
            <w:r w:rsidRPr="00C5519D">
              <w:rPr>
                <w:bCs/>
                <w:iCs/>
                <w:szCs w:val="18"/>
              </w:rPr>
              <w:t xml:space="preserve">istema </w:t>
            </w:r>
            <w:r w:rsidR="009574C5" w:rsidRPr="00C5519D">
              <w:rPr>
                <w:bCs/>
                <w:iCs/>
                <w:szCs w:val="18"/>
              </w:rPr>
              <w:t>de a</w:t>
            </w:r>
            <w:r w:rsidRPr="00C5519D">
              <w:rPr>
                <w:bCs/>
                <w:iCs/>
                <w:szCs w:val="18"/>
              </w:rPr>
              <w:t>utenticación del BCB</w:t>
            </w:r>
            <w:r w:rsidR="00A81F0C" w:rsidRPr="00C5519D">
              <w:rPr>
                <w:bCs/>
                <w:iCs/>
                <w:szCs w:val="18"/>
              </w:rPr>
              <w:t>.</w:t>
            </w:r>
          </w:p>
          <w:p w:rsidR="00910EEF" w:rsidRPr="00C5519D" w:rsidDel="00D156AC" w:rsidRDefault="00910EEF" w:rsidP="00C63BDC">
            <w:pPr>
              <w:pStyle w:val="Textoindependiente3"/>
              <w:widowControl w:val="0"/>
              <w:ind w:left="360"/>
              <w:rPr>
                <w:del w:id="150" w:author="Chura Valero Jacqueline" w:date="2017-10-26T18:01:00Z"/>
                <w:bCs/>
                <w:iCs/>
                <w:szCs w:val="18"/>
              </w:rPr>
            </w:pPr>
          </w:p>
          <w:p w:rsidR="00A81F0C" w:rsidRPr="00C5519D" w:rsidDel="00D156AC" w:rsidRDefault="00A81F0C" w:rsidP="0085221B">
            <w:pPr>
              <w:pStyle w:val="Textoindependiente3"/>
              <w:widowControl w:val="0"/>
              <w:ind w:left="432"/>
              <w:rPr>
                <w:del w:id="151" w:author="Chura Valero Jacqueline" w:date="2017-10-26T18:01:00Z"/>
                <w:b/>
                <w:bCs/>
                <w:sz w:val="16"/>
                <w:szCs w:val="16"/>
              </w:rPr>
            </w:pPr>
          </w:p>
          <w:p w:rsidR="009E01EE" w:rsidRPr="00C5519D" w:rsidRDefault="009E01EE" w:rsidP="004A38B0">
            <w:pPr>
              <w:pStyle w:val="Textoindependiente3"/>
              <w:widowControl w:val="0"/>
              <w:ind w:left="432"/>
              <w:rPr>
                <w:b/>
                <w:bCs/>
                <w:sz w:val="16"/>
                <w:szCs w:val="16"/>
              </w:rPr>
            </w:pPr>
          </w:p>
        </w:tc>
      </w:tr>
      <w:tr w:rsidR="008E5837" w:rsidRPr="00C5519D" w:rsidTr="00095F3B">
        <w:trPr>
          <w:trHeight w:val="397"/>
        </w:trPr>
        <w:tc>
          <w:tcPr>
            <w:tcW w:w="10283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8E5837" w:rsidRPr="00C5519D" w:rsidRDefault="008E5837" w:rsidP="0005793E">
            <w:pPr>
              <w:pStyle w:val="Textoindependiente3"/>
              <w:rPr>
                <w:b/>
                <w:bCs/>
                <w:szCs w:val="18"/>
              </w:rPr>
            </w:pPr>
            <w:r w:rsidRPr="00C5519D">
              <w:rPr>
                <w:b/>
                <w:bCs/>
                <w:szCs w:val="18"/>
              </w:rPr>
              <w:t>B3. CARACTERÍSTICAS TECNOLÓGICAS MÍNIMAS</w:t>
            </w:r>
          </w:p>
        </w:tc>
      </w:tr>
      <w:tr w:rsidR="008E5837" w:rsidRPr="00C5519D" w:rsidTr="00095F3B">
        <w:trPr>
          <w:trHeight w:val="397"/>
        </w:trPr>
        <w:tc>
          <w:tcPr>
            <w:tcW w:w="1028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771CE" w:rsidRPr="00C5519D" w:rsidRDefault="00F92853" w:rsidP="004771CE">
            <w:pPr>
              <w:ind w:left="148"/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>Los</w:t>
            </w:r>
            <w:r w:rsidR="009246E8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</w:t>
            </w:r>
            <w:r w:rsidR="0004024E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>módulos</w:t>
            </w:r>
            <w:r w:rsidR="004771CE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debe</w:t>
            </w:r>
            <w:r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>n</w:t>
            </w:r>
            <w:r w:rsidR="004771CE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ser desarrollado</w:t>
            </w:r>
            <w:r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>s</w:t>
            </w:r>
            <w:r w:rsidR="004771CE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e implementado</w:t>
            </w:r>
            <w:r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>s</w:t>
            </w:r>
            <w:r w:rsidR="004771CE" w:rsidRPr="00C5519D">
              <w:rPr>
                <w:rFonts w:ascii="Arial" w:hAnsi="Arial" w:cs="Arial"/>
                <w:bCs/>
                <w:iCs/>
                <w:sz w:val="18"/>
                <w:szCs w:val="18"/>
              </w:rPr>
              <w:t xml:space="preserve"> considerando los siguientes aspectos tecnológicos del BCB:</w:t>
            </w:r>
          </w:p>
          <w:p w:rsidR="00835596" w:rsidRPr="00C5519D" w:rsidRDefault="00835596" w:rsidP="004771CE">
            <w:pPr>
              <w:ind w:left="148"/>
              <w:rPr>
                <w:rFonts w:ascii="Arial" w:hAnsi="Arial" w:cs="Arial"/>
                <w:bCs/>
                <w:iCs/>
                <w:sz w:val="18"/>
                <w:szCs w:val="18"/>
              </w:rPr>
            </w:pPr>
          </w:p>
          <w:p w:rsidR="00613698" w:rsidRPr="00C5519D" w:rsidRDefault="00613698" w:rsidP="00613698">
            <w:pPr>
              <w:pStyle w:val="Textoindependiente3"/>
              <w:rPr>
                <w:rStyle w:val="nfasis"/>
                <w:bCs/>
                <w:i w:val="0"/>
                <w:iCs w:val="0"/>
                <w:shd w:val="clear" w:color="auto" w:fill="FFFFFF"/>
              </w:rPr>
            </w:pPr>
            <w:r w:rsidRPr="00C5519D">
              <w:rPr>
                <w:rStyle w:val="nfasis"/>
                <w:bCs/>
                <w:i w:val="0"/>
                <w:iCs w:val="0"/>
                <w:shd w:val="clear" w:color="auto" w:fill="FFFFFF"/>
              </w:rPr>
              <w:t xml:space="preserve">Plataforma JEE </w:t>
            </w:r>
          </w:p>
          <w:p w:rsidR="009A2C11" w:rsidRPr="00C5519D" w:rsidRDefault="009A2C11" w:rsidP="00613698">
            <w:pPr>
              <w:pStyle w:val="Textoindependiente3"/>
              <w:numPr>
                <w:ilvl w:val="0"/>
                <w:numId w:val="7"/>
              </w:numPr>
              <w:rPr>
                <w:bCs/>
                <w:iCs/>
                <w:szCs w:val="18"/>
              </w:rPr>
            </w:pPr>
            <w:r w:rsidRPr="00C5519D">
              <w:rPr>
                <w:bCs/>
                <w:iCs/>
                <w:szCs w:val="18"/>
              </w:rPr>
              <w:t xml:space="preserve">Arquitectura </w:t>
            </w:r>
            <w:r w:rsidR="00B90F60" w:rsidRPr="00C5519D">
              <w:rPr>
                <w:bCs/>
                <w:iCs/>
                <w:szCs w:val="18"/>
              </w:rPr>
              <w:t>Orientada</w:t>
            </w:r>
            <w:r w:rsidRPr="00C5519D">
              <w:rPr>
                <w:bCs/>
                <w:iCs/>
                <w:szCs w:val="18"/>
              </w:rPr>
              <w:t xml:space="preserve"> a </w:t>
            </w:r>
            <w:proofErr w:type="spellStart"/>
            <w:r w:rsidR="00FF2986" w:rsidRPr="00C5519D">
              <w:rPr>
                <w:bCs/>
                <w:iCs/>
                <w:szCs w:val="18"/>
              </w:rPr>
              <w:t>M</w:t>
            </w:r>
            <w:r w:rsidRPr="00C5519D">
              <w:rPr>
                <w:bCs/>
                <w:iCs/>
                <w:szCs w:val="18"/>
              </w:rPr>
              <w:t>icroservicios</w:t>
            </w:r>
            <w:proofErr w:type="spellEnd"/>
            <w:r w:rsidR="00B90F60" w:rsidRPr="00C5519D">
              <w:rPr>
                <w:bCs/>
                <w:iCs/>
                <w:szCs w:val="18"/>
              </w:rPr>
              <w:t>.</w:t>
            </w:r>
            <w:r w:rsidRPr="00C5519D">
              <w:rPr>
                <w:bCs/>
                <w:iCs/>
                <w:szCs w:val="18"/>
              </w:rPr>
              <w:t xml:space="preserve"> </w:t>
            </w:r>
          </w:p>
          <w:p w:rsidR="00613698" w:rsidRPr="00C5519D" w:rsidRDefault="00613698" w:rsidP="00613698">
            <w:pPr>
              <w:pStyle w:val="Textoindependiente3"/>
              <w:numPr>
                <w:ilvl w:val="0"/>
                <w:numId w:val="7"/>
              </w:numPr>
              <w:rPr>
                <w:bCs/>
                <w:iCs/>
                <w:szCs w:val="18"/>
              </w:rPr>
            </w:pPr>
            <w:r w:rsidRPr="00C5519D">
              <w:rPr>
                <w:bCs/>
                <w:iCs/>
                <w:szCs w:val="18"/>
              </w:rPr>
              <w:t>JBOSS</w:t>
            </w:r>
            <w:r w:rsidR="00B90F60" w:rsidRPr="00C5519D">
              <w:rPr>
                <w:bCs/>
                <w:iCs/>
                <w:szCs w:val="18"/>
              </w:rPr>
              <w:t>.</w:t>
            </w:r>
          </w:p>
          <w:p w:rsidR="00F168E6" w:rsidRPr="00C5519D" w:rsidRDefault="005414B6" w:rsidP="00F168E6">
            <w:pPr>
              <w:pStyle w:val="Textoindependiente3"/>
              <w:numPr>
                <w:ilvl w:val="0"/>
                <w:numId w:val="7"/>
              </w:numPr>
              <w:rPr>
                <w:rStyle w:val="nfasis"/>
                <w:bCs/>
                <w:i w:val="0"/>
                <w:szCs w:val="18"/>
              </w:rPr>
            </w:pPr>
            <w:r w:rsidRPr="00C5519D">
              <w:rPr>
                <w:rStyle w:val="nfasis"/>
                <w:bCs/>
                <w:i w:val="0"/>
                <w:szCs w:val="18"/>
              </w:rPr>
              <w:t>Framework de persistencia (</w:t>
            </w:r>
            <w:r w:rsidR="005410C1" w:rsidRPr="00C5519D">
              <w:rPr>
                <w:rStyle w:val="nfasis"/>
                <w:bCs/>
                <w:i w:val="0"/>
                <w:szCs w:val="18"/>
              </w:rPr>
              <w:t>escalable</w:t>
            </w:r>
            <w:r w:rsidRPr="00C5519D">
              <w:t xml:space="preserve">, </w:t>
            </w:r>
            <w:r w:rsidR="005410C1" w:rsidRPr="00C5519D">
              <w:t>transparente</w:t>
            </w:r>
            <w:r w:rsidRPr="00C5519D">
              <w:t xml:space="preserve">, </w:t>
            </w:r>
            <w:r w:rsidR="005410C1" w:rsidRPr="00C5519D">
              <w:t>flexible</w:t>
            </w:r>
            <w:r w:rsidRPr="00C5519D">
              <w:rPr>
                <w:rStyle w:val="nfasis"/>
                <w:bCs/>
                <w:i w:val="0"/>
                <w:szCs w:val="18"/>
              </w:rPr>
              <w:t>)</w:t>
            </w:r>
            <w:r w:rsidR="00B90F60" w:rsidRPr="00C5519D">
              <w:rPr>
                <w:rStyle w:val="nfasis"/>
                <w:bCs/>
                <w:i w:val="0"/>
                <w:szCs w:val="18"/>
              </w:rPr>
              <w:t>.</w:t>
            </w:r>
          </w:p>
          <w:p w:rsidR="005410C1" w:rsidRPr="00C5519D" w:rsidRDefault="005410C1" w:rsidP="00276942">
            <w:pPr>
              <w:pStyle w:val="Textoindependiente3"/>
              <w:numPr>
                <w:ilvl w:val="0"/>
                <w:numId w:val="7"/>
              </w:numPr>
              <w:rPr>
                <w:rStyle w:val="nfasis"/>
                <w:i w:val="0"/>
                <w:iCs w:val="0"/>
              </w:rPr>
            </w:pPr>
            <w:r w:rsidRPr="00C5519D">
              <w:rPr>
                <w:rStyle w:val="nfasis"/>
                <w:bCs/>
                <w:i w:val="0"/>
                <w:szCs w:val="18"/>
              </w:rPr>
              <w:t xml:space="preserve">Marco de trabajo para el desarrollo de aplicaciones empresariales </w:t>
            </w:r>
            <w:r w:rsidR="00D97004" w:rsidRPr="00C5519D">
              <w:rPr>
                <w:rStyle w:val="nfasis"/>
                <w:bCs/>
                <w:i w:val="0"/>
                <w:szCs w:val="18"/>
              </w:rPr>
              <w:t>(EJB)</w:t>
            </w:r>
            <w:r w:rsidR="00B90F60" w:rsidRPr="00C5519D">
              <w:rPr>
                <w:rStyle w:val="nfasis"/>
                <w:bCs/>
                <w:i w:val="0"/>
                <w:szCs w:val="18"/>
              </w:rPr>
              <w:t>.</w:t>
            </w:r>
          </w:p>
          <w:p w:rsidR="00276942" w:rsidRPr="00C5519D" w:rsidRDefault="00E31E65" w:rsidP="00276942">
            <w:pPr>
              <w:pStyle w:val="Textoindependiente3"/>
              <w:numPr>
                <w:ilvl w:val="0"/>
                <w:numId w:val="7"/>
              </w:numPr>
              <w:rPr>
                <w:rStyle w:val="nfasis"/>
                <w:i w:val="0"/>
                <w:iCs w:val="0"/>
              </w:rPr>
            </w:pPr>
            <w:r w:rsidRPr="00C5519D">
              <w:rPr>
                <w:rStyle w:val="nfasis"/>
                <w:i w:val="0"/>
                <w:iCs w:val="0"/>
              </w:rPr>
              <w:t xml:space="preserve">Apache </w:t>
            </w:r>
            <w:proofErr w:type="spellStart"/>
            <w:r w:rsidRPr="00C5519D">
              <w:rPr>
                <w:rStyle w:val="nfasis"/>
                <w:i w:val="0"/>
                <w:iCs w:val="0"/>
              </w:rPr>
              <w:t>Maven</w:t>
            </w:r>
            <w:proofErr w:type="spellEnd"/>
            <w:r w:rsidR="00B90F60" w:rsidRPr="00C5519D">
              <w:rPr>
                <w:rStyle w:val="nfasis"/>
                <w:i w:val="0"/>
                <w:iCs w:val="0"/>
              </w:rPr>
              <w:t>.</w:t>
            </w:r>
          </w:p>
          <w:p w:rsidR="00E31E65" w:rsidRPr="00C5519D" w:rsidRDefault="006858BC" w:rsidP="00E31E65">
            <w:pPr>
              <w:pStyle w:val="Textoindependiente3"/>
              <w:numPr>
                <w:ilvl w:val="0"/>
                <w:numId w:val="7"/>
              </w:numPr>
              <w:rPr>
                <w:bCs/>
                <w:szCs w:val="18"/>
              </w:rPr>
            </w:pPr>
            <w:r w:rsidRPr="00C5519D">
              <w:t xml:space="preserve">Framework de aplicación web </w:t>
            </w:r>
            <w:r w:rsidR="009A464C" w:rsidRPr="00C5519D">
              <w:t>(</w:t>
            </w:r>
            <w:r w:rsidRPr="00C5519D">
              <w:t>dinámic</w:t>
            </w:r>
            <w:r w:rsidR="009A464C" w:rsidRPr="00C5519D">
              <w:t xml:space="preserve">o, </w:t>
            </w:r>
            <w:r w:rsidRPr="00C5519D">
              <w:rPr>
                <w:bCs/>
                <w:iCs/>
                <w:szCs w:val="18"/>
              </w:rPr>
              <w:t>liviano</w:t>
            </w:r>
            <w:r w:rsidR="009A2C11" w:rsidRPr="00C5519D">
              <w:rPr>
                <w:bCs/>
                <w:iCs/>
                <w:szCs w:val="18"/>
              </w:rPr>
              <w:t xml:space="preserve">, </w:t>
            </w:r>
            <w:r w:rsidR="005410C1" w:rsidRPr="00C5519D">
              <w:rPr>
                <w:bCs/>
                <w:iCs/>
                <w:szCs w:val="18"/>
              </w:rPr>
              <w:t xml:space="preserve">que permita el </w:t>
            </w:r>
            <w:r w:rsidR="009A2C11" w:rsidRPr="00C5519D">
              <w:rPr>
                <w:bCs/>
                <w:iCs/>
                <w:szCs w:val="18"/>
              </w:rPr>
              <w:t>uso de servicios</w:t>
            </w:r>
            <w:r w:rsidR="009A464C" w:rsidRPr="00C5519D">
              <w:rPr>
                <w:bCs/>
                <w:iCs/>
                <w:szCs w:val="18"/>
              </w:rPr>
              <w:t>)</w:t>
            </w:r>
            <w:r w:rsidR="00B90F60" w:rsidRPr="00C5519D">
              <w:rPr>
                <w:bCs/>
                <w:iCs/>
                <w:szCs w:val="18"/>
              </w:rPr>
              <w:t>.</w:t>
            </w:r>
          </w:p>
          <w:p w:rsidR="00E31E65" w:rsidRPr="00C5519D" w:rsidRDefault="00E31E65" w:rsidP="00833C70">
            <w:pPr>
              <w:pStyle w:val="Textoindependiente3"/>
              <w:numPr>
                <w:ilvl w:val="0"/>
                <w:numId w:val="7"/>
              </w:numPr>
              <w:rPr>
                <w:bCs/>
                <w:iCs/>
                <w:szCs w:val="18"/>
              </w:rPr>
            </w:pPr>
            <w:proofErr w:type="spellStart"/>
            <w:r w:rsidRPr="00C5519D">
              <w:rPr>
                <w:bCs/>
                <w:iCs/>
                <w:szCs w:val="18"/>
              </w:rPr>
              <w:t>JasperReport</w:t>
            </w:r>
            <w:proofErr w:type="spellEnd"/>
            <w:r w:rsidR="00B90F60" w:rsidRPr="00C5519D">
              <w:rPr>
                <w:bCs/>
                <w:iCs/>
                <w:szCs w:val="18"/>
              </w:rPr>
              <w:t>.</w:t>
            </w:r>
          </w:p>
          <w:p w:rsidR="004771CE" w:rsidRPr="00C5519D" w:rsidRDefault="009A2C11" w:rsidP="00BF0573">
            <w:pPr>
              <w:pStyle w:val="Textoindependiente3"/>
              <w:numPr>
                <w:ilvl w:val="0"/>
                <w:numId w:val="7"/>
              </w:numPr>
              <w:rPr>
                <w:bCs/>
                <w:iCs/>
                <w:szCs w:val="18"/>
              </w:rPr>
            </w:pPr>
            <w:r w:rsidRPr="00C5519D">
              <w:rPr>
                <w:bCs/>
                <w:iCs/>
                <w:szCs w:val="18"/>
              </w:rPr>
              <w:t>Gestor de Base de Datos (</w:t>
            </w:r>
            <w:r w:rsidR="005410C1" w:rsidRPr="00C5519D">
              <w:rPr>
                <w:szCs w:val="16"/>
              </w:rPr>
              <w:t>L</w:t>
            </w:r>
            <w:r w:rsidR="006B2B3B" w:rsidRPr="00C5519D">
              <w:rPr>
                <w:szCs w:val="16"/>
              </w:rPr>
              <w:t xml:space="preserve">a </w:t>
            </w:r>
            <w:r w:rsidR="005410C1" w:rsidRPr="00C5519D">
              <w:rPr>
                <w:szCs w:val="16"/>
              </w:rPr>
              <w:t>c</w:t>
            </w:r>
            <w:r w:rsidR="006B2B3B" w:rsidRPr="00C5519D">
              <w:rPr>
                <w:szCs w:val="16"/>
              </w:rPr>
              <w:t>ontraparte informar</w:t>
            </w:r>
            <w:r w:rsidR="005410C1" w:rsidRPr="00C5519D">
              <w:rPr>
                <w:szCs w:val="16"/>
              </w:rPr>
              <w:t>á</w:t>
            </w:r>
            <w:r w:rsidR="006B2B3B" w:rsidRPr="00C5519D">
              <w:rPr>
                <w:szCs w:val="16"/>
              </w:rPr>
              <w:t xml:space="preserve"> a través de una comunicación oficial dirigida a</w:t>
            </w:r>
            <w:ins w:id="152" w:author="Soto Salvador Ximena" w:date="2017-10-27T08:26:00Z">
              <w:r w:rsidR="007D3416" w:rsidRPr="00C5519D">
                <w:rPr>
                  <w:szCs w:val="16"/>
                </w:rPr>
                <w:t xml:space="preserve"> </w:t>
              </w:r>
            </w:ins>
            <w:r w:rsidR="006B2B3B" w:rsidRPr="00C5519D">
              <w:rPr>
                <w:szCs w:val="16"/>
              </w:rPr>
              <w:t>l</w:t>
            </w:r>
            <w:ins w:id="153" w:author="Soto Salvador Ximena" w:date="2017-10-27T08:26:00Z">
              <w:r w:rsidR="007D3416" w:rsidRPr="00C5519D">
                <w:rPr>
                  <w:szCs w:val="16"/>
                </w:rPr>
                <w:t>a</w:t>
              </w:r>
            </w:ins>
            <w:r w:rsidR="006B2B3B" w:rsidRPr="00C5519D">
              <w:rPr>
                <w:szCs w:val="16"/>
              </w:rPr>
              <w:t xml:space="preserve"> </w:t>
            </w:r>
            <w:ins w:id="154" w:author="Soto Salvador Ximena" w:date="2017-10-27T08:26:00Z">
              <w:r w:rsidR="007D3416" w:rsidRPr="00C5519D">
                <w:rPr>
                  <w:szCs w:val="18"/>
                </w:rPr>
                <w:t>empresa consultora adjudicada</w:t>
              </w:r>
            </w:ins>
            <w:del w:id="155" w:author="Soto Salvador Ximena" w:date="2017-10-27T08:26:00Z">
              <w:r w:rsidR="006B2B3B" w:rsidRPr="00C5519D" w:rsidDel="007D3416">
                <w:rPr>
                  <w:szCs w:val="16"/>
                </w:rPr>
                <w:delText>proponente adjudicado</w:delText>
              </w:r>
            </w:del>
            <w:r w:rsidR="006B2B3B" w:rsidRPr="00C5519D">
              <w:rPr>
                <w:szCs w:val="16"/>
              </w:rPr>
              <w:t xml:space="preserve"> posterior a la firma del contrato</w:t>
            </w:r>
            <w:r w:rsidRPr="00C5519D">
              <w:rPr>
                <w:bCs/>
                <w:iCs/>
                <w:szCs w:val="18"/>
              </w:rPr>
              <w:t>)</w:t>
            </w:r>
            <w:r w:rsidR="00B90F60" w:rsidRPr="00C5519D">
              <w:rPr>
                <w:bCs/>
                <w:iCs/>
                <w:szCs w:val="18"/>
              </w:rPr>
              <w:t>.</w:t>
            </w:r>
          </w:p>
          <w:p w:rsidR="009A2C11" w:rsidRPr="00C5519D" w:rsidRDefault="009A2C11" w:rsidP="00423429">
            <w:pPr>
              <w:pStyle w:val="Textoindependiente3"/>
              <w:ind w:left="720"/>
              <w:rPr>
                <w:bCs/>
                <w:iCs/>
                <w:szCs w:val="18"/>
              </w:rPr>
            </w:pPr>
          </w:p>
          <w:p w:rsidR="00423429" w:rsidRPr="00C5519D" w:rsidRDefault="00423429" w:rsidP="005414B6">
            <w:pPr>
              <w:pStyle w:val="Textoindependiente3"/>
              <w:ind w:left="148"/>
            </w:pPr>
            <w:r w:rsidRPr="00C5519D">
              <w:t>Los aspectos tecnológicos se enmarcaran bajo el uso del Software Libre y estándares abiertos</w:t>
            </w:r>
          </w:p>
          <w:p w:rsidR="005410C1" w:rsidRPr="00C5519D" w:rsidRDefault="005410C1" w:rsidP="005414B6">
            <w:pPr>
              <w:pStyle w:val="Textoindependiente3"/>
              <w:ind w:left="148"/>
              <w:rPr>
                <w:bCs/>
                <w:iCs/>
                <w:szCs w:val="18"/>
              </w:rPr>
            </w:pPr>
          </w:p>
          <w:p w:rsidR="00710735" w:rsidRPr="00C5519D" w:rsidRDefault="006B2B3B" w:rsidP="005414B6">
            <w:pPr>
              <w:pStyle w:val="Textoindependiente3"/>
              <w:ind w:left="148"/>
              <w:rPr>
                <w:bCs/>
                <w:szCs w:val="18"/>
              </w:rPr>
            </w:pPr>
            <w:r w:rsidRPr="00C5519D">
              <w:rPr>
                <w:bCs/>
                <w:szCs w:val="18"/>
              </w:rPr>
              <w:t xml:space="preserve">Cualquier cambio a </w:t>
            </w:r>
            <w:ins w:id="156" w:author="Soto Salvador Ximena" w:date="2017-10-27T08:39:00Z">
              <w:r w:rsidR="000C67E0" w:rsidRPr="00C5519D">
                <w:rPr>
                  <w:bCs/>
                  <w:szCs w:val="18"/>
                </w:rPr>
                <w:t xml:space="preserve">estos </w:t>
              </w:r>
              <w:r w:rsidR="000C67E0" w:rsidRPr="00C5519D">
                <w:rPr>
                  <w:bCs/>
                  <w:iCs/>
                  <w:szCs w:val="18"/>
                </w:rPr>
                <w:t>aspectos tecnológicos</w:t>
              </w:r>
              <w:r w:rsidR="000C67E0" w:rsidRPr="00C5519D" w:rsidDel="000C67E0">
                <w:rPr>
                  <w:bCs/>
                  <w:szCs w:val="18"/>
                </w:rPr>
                <w:t xml:space="preserve"> </w:t>
              </w:r>
            </w:ins>
            <w:commentRangeStart w:id="157"/>
            <w:del w:id="158" w:author="Soto Salvador Ximena" w:date="2017-10-27T08:39:00Z">
              <w:r w:rsidRPr="00C5519D" w:rsidDel="000C67E0">
                <w:rPr>
                  <w:bCs/>
                  <w:szCs w:val="18"/>
                </w:rPr>
                <w:delText xml:space="preserve">esta definición </w:delText>
              </w:r>
              <w:commentRangeEnd w:id="157"/>
              <w:r w:rsidR="0062319D" w:rsidRPr="00C5519D" w:rsidDel="000C67E0">
                <w:rPr>
                  <w:rStyle w:val="Refdecomentario"/>
                  <w:rPrChange w:id="159" w:author="Soto Salvador Ximena" w:date="2017-10-27T11:16:00Z">
                    <w:rPr>
                      <w:rStyle w:val="Refdecomentario"/>
                      <w:rFonts w:ascii="Times New Roman" w:hAnsi="Times New Roman" w:cs="Times New Roman"/>
                    </w:rPr>
                  </w:rPrChange>
                </w:rPr>
                <w:commentReference w:id="157"/>
              </w:r>
            </w:del>
            <w:r w:rsidRPr="00C5519D">
              <w:rPr>
                <w:bCs/>
                <w:szCs w:val="18"/>
              </w:rPr>
              <w:t xml:space="preserve">podrá ser realizada en base a un </w:t>
            </w:r>
            <w:commentRangeStart w:id="160"/>
            <w:r w:rsidRPr="00C5519D">
              <w:rPr>
                <w:bCs/>
                <w:szCs w:val="18"/>
              </w:rPr>
              <w:t xml:space="preserve">informe técnico </w:t>
            </w:r>
            <w:commentRangeEnd w:id="160"/>
            <w:r w:rsidR="0062319D" w:rsidRPr="00C5519D">
              <w:rPr>
                <w:rStyle w:val="Refdecomentario"/>
                <w:rPrChange w:id="161" w:author="Soto Salvador Ximena" w:date="2017-10-27T11:16:00Z">
                  <w:rPr>
                    <w:rStyle w:val="Refdecomentario"/>
                    <w:rFonts w:ascii="Times New Roman" w:hAnsi="Times New Roman" w:cs="Times New Roman"/>
                  </w:rPr>
                </w:rPrChange>
              </w:rPr>
              <w:commentReference w:id="160"/>
            </w:r>
            <w:r w:rsidRPr="00C5519D">
              <w:rPr>
                <w:bCs/>
                <w:szCs w:val="18"/>
              </w:rPr>
              <w:t xml:space="preserve">y aceptada por la </w:t>
            </w:r>
            <w:ins w:id="162" w:author="Pantoja Gonzales Marcos" w:date="2017-10-25T09:20:00Z">
              <w:r w:rsidR="009F541A" w:rsidRPr="00C5519D">
                <w:rPr>
                  <w:bCs/>
                  <w:szCs w:val="18"/>
                </w:rPr>
                <w:t>C</w:t>
              </w:r>
            </w:ins>
            <w:del w:id="163" w:author="Pantoja Gonzales Marcos" w:date="2017-10-25T09:20:00Z">
              <w:r w:rsidRPr="00C5519D" w:rsidDel="009F541A">
                <w:rPr>
                  <w:bCs/>
                  <w:szCs w:val="18"/>
                </w:rPr>
                <w:delText>c</w:delText>
              </w:r>
            </w:del>
            <w:r w:rsidRPr="00C5519D">
              <w:rPr>
                <w:bCs/>
                <w:szCs w:val="18"/>
              </w:rPr>
              <w:t>ontraparte</w:t>
            </w:r>
            <w:r w:rsidR="005414B6" w:rsidRPr="00C5519D">
              <w:rPr>
                <w:bCs/>
                <w:szCs w:val="18"/>
              </w:rPr>
              <w:t>.</w:t>
            </w:r>
            <w:r w:rsidRPr="00C5519D">
              <w:rPr>
                <w:bCs/>
                <w:szCs w:val="18"/>
              </w:rPr>
              <w:t xml:space="preserve">   </w:t>
            </w:r>
          </w:p>
        </w:tc>
      </w:tr>
      <w:tr w:rsidR="009C55C5" w:rsidRPr="00C5519D" w:rsidTr="00095F3B">
        <w:trPr>
          <w:trHeight w:val="397"/>
        </w:trPr>
        <w:tc>
          <w:tcPr>
            <w:tcW w:w="10283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9C55C5" w:rsidRPr="00C5519D" w:rsidRDefault="00D644E1" w:rsidP="0005793E">
            <w:pPr>
              <w:pStyle w:val="Textoindependiente3"/>
              <w:rPr>
                <w:b/>
                <w:bCs/>
                <w:szCs w:val="18"/>
              </w:rPr>
            </w:pPr>
            <w:r w:rsidRPr="00C5519D">
              <w:rPr>
                <w:b/>
                <w:bCs/>
                <w:szCs w:val="18"/>
              </w:rPr>
              <w:t xml:space="preserve">C. </w:t>
            </w:r>
            <w:r w:rsidR="009C55C5" w:rsidRPr="00C5519D">
              <w:rPr>
                <w:b/>
                <w:bCs/>
                <w:szCs w:val="18"/>
              </w:rPr>
              <w:t xml:space="preserve">FASES </w:t>
            </w:r>
            <w:r w:rsidRPr="00C5519D">
              <w:rPr>
                <w:b/>
                <w:bCs/>
                <w:szCs w:val="18"/>
              </w:rPr>
              <w:t>Y PRODUCTOS</w:t>
            </w:r>
          </w:p>
        </w:tc>
      </w:tr>
      <w:tr w:rsidR="00170C7E" w:rsidRPr="00C5519D" w:rsidTr="00095F3B">
        <w:trPr>
          <w:trHeight w:val="1980"/>
        </w:trPr>
        <w:tc>
          <w:tcPr>
            <w:tcW w:w="102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70C7E" w:rsidRPr="00C5519D" w:rsidRDefault="00170C7E" w:rsidP="00170C7E">
            <w:pPr>
              <w:pStyle w:val="Textoindependiente3"/>
              <w:widowControl w:val="0"/>
              <w:rPr>
                <w:b/>
                <w:szCs w:val="16"/>
              </w:rPr>
            </w:pPr>
            <w:r w:rsidRPr="00C5519D">
              <w:rPr>
                <w:b/>
                <w:szCs w:val="16"/>
              </w:rPr>
              <w:t xml:space="preserve">Primera Fase: Análisis y Diseño del </w:t>
            </w:r>
            <w:r w:rsidR="006E661B" w:rsidRPr="00C5519D">
              <w:rPr>
                <w:b/>
                <w:szCs w:val="16"/>
              </w:rPr>
              <w:t>SITES</w:t>
            </w:r>
          </w:p>
          <w:p w:rsidR="00170C7E" w:rsidRPr="00C5519D" w:rsidRDefault="00170C7E" w:rsidP="00170C7E">
            <w:pPr>
              <w:pStyle w:val="Textoindependiente3"/>
              <w:widowControl w:val="0"/>
              <w:rPr>
                <w:b/>
                <w:szCs w:val="16"/>
              </w:rPr>
            </w:pPr>
          </w:p>
          <w:p w:rsidR="00170C7E" w:rsidRPr="00C5519D" w:rsidRDefault="00170C7E" w:rsidP="00170C7E">
            <w:pPr>
              <w:pStyle w:val="Textoindependiente3"/>
              <w:widowControl w:val="0"/>
              <w:ind w:left="432"/>
              <w:rPr>
                <w:szCs w:val="16"/>
              </w:rPr>
            </w:pPr>
            <w:r w:rsidRPr="00C5519D">
              <w:rPr>
                <w:b/>
                <w:szCs w:val="16"/>
              </w:rPr>
              <w:t xml:space="preserve"> Producto 1: </w:t>
            </w:r>
            <w:r w:rsidR="005E21B7" w:rsidRPr="00C5519D">
              <w:rPr>
                <w:szCs w:val="16"/>
              </w:rPr>
              <w:t>Elaboración de los siguientes d</w:t>
            </w:r>
            <w:r w:rsidRPr="00C5519D">
              <w:rPr>
                <w:szCs w:val="16"/>
              </w:rPr>
              <w:t>ocumentos de modelado de diseño de software (UML</w:t>
            </w:r>
            <w:r w:rsidR="00C02D7F" w:rsidRPr="00C5519D">
              <w:rPr>
                <w:szCs w:val="16"/>
              </w:rPr>
              <w:t>; Lenguaje de Modelado Unificado</w:t>
            </w:r>
            <w:r w:rsidRPr="00C5519D">
              <w:rPr>
                <w:szCs w:val="16"/>
              </w:rPr>
              <w:t>)</w:t>
            </w:r>
            <w:r w:rsidR="00200129" w:rsidRPr="00C5519D">
              <w:rPr>
                <w:szCs w:val="16"/>
              </w:rPr>
              <w:t xml:space="preserve"> de los módulos del </w:t>
            </w:r>
            <w:r w:rsidR="006E661B" w:rsidRPr="00C5519D">
              <w:rPr>
                <w:szCs w:val="16"/>
              </w:rPr>
              <w:t xml:space="preserve">SITES </w:t>
            </w:r>
            <w:r w:rsidR="00200129" w:rsidRPr="00C5519D">
              <w:rPr>
                <w:szCs w:val="16"/>
              </w:rPr>
              <w:t>citados en el Alcance de la Consultoría</w:t>
            </w:r>
            <w:r w:rsidRPr="00C5519D">
              <w:rPr>
                <w:szCs w:val="16"/>
              </w:rPr>
              <w:t>:</w:t>
            </w:r>
          </w:p>
          <w:p w:rsidR="00170C7E" w:rsidRPr="00C5519D" w:rsidRDefault="00170C7E" w:rsidP="00170C7E">
            <w:pPr>
              <w:pStyle w:val="Textoindependiente3"/>
              <w:widowControl w:val="0"/>
              <w:ind w:left="432"/>
              <w:rPr>
                <w:szCs w:val="16"/>
              </w:rPr>
            </w:pPr>
          </w:p>
          <w:p w:rsidR="00170C7E" w:rsidRPr="00C5519D" w:rsidRDefault="00170C7E" w:rsidP="00170C7E">
            <w:pPr>
              <w:pStyle w:val="Textoindependiente3"/>
              <w:widowControl w:val="0"/>
              <w:numPr>
                <w:ilvl w:val="0"/>
                <w:numId w:val="18"/>
              </w:numPr>
              <w:ind w:left="1566"/>
              <w:rPr>
                <w:szCs w:val="16"/>
                <w:lang w:val="es-ES_tradnl"/>
              </w:rPr>
            </w:pPr>
            <w:r w:rsidRPr="00C5519D">
              <w:rPr>
                <w:szCs w:val="16"/>
                <w:lang w:val="es-ES_tradnl"/>
              </w:rPr>
              <w:t>Diagramas de casos de uso</w:t>
            </w:r>
          </w:p>
          <w:p w:rsidR="00170C7E" w:rsidRPr="00C5519D" w:rsidRDefault="00170C7E" w:rsidP="00170C7E">
            <w:pPr>
              <w:pStyle w:val="Textoindependiente3"/>
              <w:widowControl w:val="0"/>
              <w:numPr>
                <w:ilvl w:val="0"/>
                <w:numId w:val="18"/>
              </w:numPr>
              <w:ind w:left="1566"/>
              <w:rPr>
                <w:szCs w:val="16"/>
                <w:lang w:val="es-ES_tradnl"/>
              </w:rPr>
            </w:pPr>
            <w:r w:rsidRPr="00C5519D">
              <w:rPr>
                <w:szCs w:val="16"/>
                <w:lang w:val="es-ES_tradnl"/>
              </w:rPr>
              <w:t>Diagramas de secuencia</w:t>
            </w:r>
          </w:p>
          <w:p w:rsidR="001B27B2" w:rsidRPr="00C5519D" w:rsidRDefault="001B27B2" w:rsidP="001B27B2">
            <w:pPr>
              <w:pStyle w:val="Textoindependiente3"/>
              <w:widowControl w:val="0"/>
              <w:numPr>
                <w:ilvl w:val="0"/>
                <w:numId w:val="18"/>
              </w:numPr>
              <w:ind w:left="1566"/>
              <w:rPr>
                <w:szCs w:val="16"/>
                <w:lang w:val="es-ES_tradnl"/>
              </w:rPr>
            </w:pPr>
            <w:r w:rsidRPr="00C5519D">
              <w:rPr>
                <w:szCs w:val="16"/>
                <w:lang w:val="es-ES_tradnl"/>
              </w:rPr>
              <w:t>Diagrama</w:t>
            </w:r>
            <w:r w:rsidR="00530A28" w:rsidRPr="00C5519D">
              <w:rPr>
                <w:szCs w:val="16"/>
                <w:lang w:val="es-ES_tradnl"/>
              </w:rPr>
              <w:t>s</w:t>
            </w:r>
            <w:r w:rsidRPr="00C5519D">
              <w:rPr>
                <w:szCs w:val="16"/>
                <w:lang w:val="es-ES_tradnl"/>
              </w:rPr>
              <w:t xml:space="preserve"> de </w:t>
            </w:r>
            <w:r w:rsidR="00530A28" w:rsidRPr="00C5519D">
              <w:rPr>
                <w:szCs w:val="16"/>
                <w:lang w:val="es-ES_tradnl"/>
              </w:rPr>
              <w:t>e</w:t>
            </w:r>
            <w:r w:rsidRPr="00C5519D">
              <w:rPr>
                <w:szCs w:val="16"/>
                <w:lang w:val="es-ES_tradnl"/>
              </w:rPr>
              <w:t>stados</w:t>
            </w:r>
          </w:p>
          <w:p w:rsidR="001C670D" w:rsidRPr="00C5519D" w:rsidRDefault="001C670D" w:rsidP="001B27B2">
            <w:pPr>
              <w:pStyle w:val="Textoindependiente3"/>
              <w:widowControl w:val="0"/>
              <w:numPr>
                <w:ilvl w:val="0"/>
                <w:numId w:val="18"/>
              </w:numPr>
              <w:ind w:left="1566"/>
              <w:rPr>
                <w:szCs w:val="16"/>
                <w:lang w:val="es-ES_tradnl"/>
              </w:rPr>
            </w:pPr>
            <w:r w:rsidRPr="00C5519D">
              <w:rPr>
                <w:szCs w:val="16"/>
                <w:lang w:val="es-ES_tradnl"/>
              </w:rPr>
              <w:t>Diagrama E-R</w:t>
            </w:r>
          </w:p>
          <w:p w:rsidR="001B27B2" w:rsidRPr="00C5519D" w:rsidRDefault="001B27B2" w:rsidP="001B27B2">
            <w:pPr>
              <w:pStyle w:val="Textoindependiente3"/>
              <w:widowControl w:val="0"/>
              <w:numPr>
                <w:ilvl w:val="0"/>
                <w:numId w:val="18"/>
              </w:numPr>
              <w:ind w:left="1566"/>
              <w:rPr>
                <w:szCs w:val="16"/>
                <w:lang w:val="es-ES_tradnl"/>
              </w:rPr>
            </w:pPr>
            <w:r w:rsidRPr="00C5519D">
              <w:rPr>
                <w:szCs w:val="16"/>
                <w:lang w:val="es-ES_tradnl"/>
              </w:rPr>
              <w:t>Diccionario de datos</w:t>
            </w:r>
          </w:p>
          <w:p w:rsidR="00170C7E" w:rsidRPr="00C5519D" w:rsidRDefault="00170C7E" w:rsidP="00170C7E">
            <w:pPr>
              <w:pStyle w:val="Textoindependiente3"/>
              <w:widowControl w:val="0"/>
              <w:numPr>
                <w:ilvl w:val="0"/>
                <w:numId w:val="18"/>
              </w:numPr>
              <w:ind w:left="1566"/>
              <w:rPr>
                <w:szCs w:val="16"/>
                <w:lang w:val="es-ES_tradnl"/>
              </w:rPr>
            </w:pPr>
            <w:r w:rsidRPr="00C5519D">
              <w:rPr>
                <w:szCs w:val="16"/>
                <w:lang w:val="es-ES_tradnl"/>
              </w:rPr>
              <w:t>Prototipos de pantallas</w:t>
            </w:r>
          </w:p>
          <w:p w:rsidR="00170C7E" w:rsidRPr="00C5519D" w:rsidRDefault="00170C7E" w:rsidP="00170C7E">
            <w:pPr>
              <w:pStyle w:val="Textoindependiente3"/>
              <w:widowControl w:val="0"/>
              <w:numPr>
                <w:ilvl w:val="0"/>
                <w:numId w:val="18"/>
              </w:numPr>
              <w:ind w:left="1566"/>
              <w:rPr>
                <w:szCs w:val="16"/>
                <w:lang w:val="es-ES_tradnl"/>
              </w:rPr>
            </w:pPr>
            <w:r w:rsidRPr="00C5519D">
              <w:rPr>
                <w:szCs w:val="16"/>
                <w:lang w:val="es-ES_tradnl"/>
              </w:rPr>
              <w:t>Requerimientos Funcionales</w:t>
            </w:r>
          </w:p>
          <w:p w:rsidR="00170C7E" w:rsidRPr="00C5519D" w:rsidRDefault="00170C7E" w:rsidP="00170C7E">
            <w:pPr>
              <w:pStyle w:val="Textoindependiente3"/>
              <w:widowControl w:val="0"/>
              <w:numPr>
                <w:ilvl w:val="0"/>
                <w:numId w:val="18"/>
              </w:numPr>
              <w:ind w:left="1566"/>
              <w:rPr>
                <w:szCs w:val="16"/>
                <w:lang w:val="es-ES_tradnl"/>
              </w:rPr>
            </w:pPr>
            <w:r w:rsidRPr="00C5519D">
              <w:rPr>
                <w:szCs w:val="16"/>
                <w:lang w:val="es-ES_tradnl"/>
              </w:rPr>
              <w:t xml:space="preserve">Requerimientos </w:t>
            </w:r>
            <w:r w:rsidR="005E21B7" w:rsidRPr="00C5519D">
              <w:rPr>
                <w:szCs w:val="16"/>
                <w:lang w:val="es-ES_tradnl"/>
              </w:rPr>
              <w:t xml:space="preserve">No </w:t>
            </w:r>
            <w:r w:rsidRPr="00C5519D">
              <w:rPr>
                <w:szCs w:val="16"/>
                <w:lang w:val="es-ES_tradnl"/>
              </w:rPr>
              <w:t>Funcionales</w:t>
            </w:r>
          </w:p>
          <w:p w:rsidR="00170C7E" w:rsidRPr="00C5519D" w:rsidRDefault="00170C7E" w:rsidP="00170C7E">
            <w:pPr>
              <w:pStyle w:val="Textoindependiente3"/>
              <w:widowControl w:val="0"/>
              <w:rPr>
                <w:szCs w:val="16"/>
              </w:rPr>
            </w:pPr>
          </w:p>
          <w:p w:rsidR="00170C7E" w:rsidRPr="00C5519D" w:rsidRDefault="00170C7E" w:rsidP="00170C7E">
            <w:pPr>
              <w:pStyle w:val="Textoindependiente3"/>
              <w:widowControl w:val="0"/>
              <w:rPr>
                <w:szCs w:val="16"/>
              </w:rPr>
            </w:pPr>
            <w:r w:rsidRPr="00C5519D">
              <w:rPr>
                <w:szCs w:val="16"/>
              </w:rPr>
              <w:t>Todos los documentos del Producto 1 deberán ser elaborados en estricta coordinación con la Contraparte</w:t>
            </w:r>
            <w:del w:id="164" w:author="Soto Salvador Ximena" w:date="2017-10-27T08:42:00Z">
              <w:r w:rsidR="009246E8" w:rsidRPr="00C5519D" w:rsidDel="000C67E0">
                <w:rPr>
                  <w:szCs w:val="16"/>
                </w:rPr>
                <w:delText xml:space="preserve"> </w:delText>
              </w:r>
              <w:commentRangeStart w:id="165"/>
              <w:r w:rsidR="00E34F84" w:rsidRPr="00C5519D" w:rsidDel="000C67E0">
                <w:rPr>
                  <w:szCs w:val="16"/>
                </w:rPr>
                <w:delText xml:space="preserve">y validados </w:delText>
              </w:r>
              <w:commentRangeEnd w:id="165"/>
              <w:r w:rsidR="002D7BFC" w:rsidRPr="00C5519D" w:rsidDel="000C67E0">
                <w:rPr>
                  <w:rStyle w:val="Refdecomentario"/>
                  <w:rPrChange w:id="166" w:author="Soto Salvador Ximena" w:date="2017-10-27T11:16:00Z">
                    <w:rPr>
                      <w:rStyle w:val="Refdecomentario"/>
                      <w:rFonts w:ascii="Times New Roman" w:hAnsi="Times New Roman" w:cs="Times New Roman"/>
                    </w:rPr>
                  </w:rPrChange>
                </w:rPr>
                <w:commentReference w:id="165"/>
              </w:r>
              <w:r w:rsidR="00E34F84" w:rsidRPr="00C5519D" w:rsidDel="000C67E0">
                <w:rPr>
                  <w:szCs w:val="16"/>
                </w:rPr>
                <w:delText>por ésta</w:delText>
              </w:r>
            </w:del>
            <w:r w:rsidRPr="00C5519D">
              <w:rPr>
                <w:szCs w:val="16"/>
              </w:rPr>
              <w:t>.</w:t>
            </w:r>
          </w:p>
          <w:p w:rsidR="00376D73" w:rsidRPr="00C5519D" w:rsidRDefault="00376D73" w:rsidP="00170C7E">
            <w:pPr>
              <w:pStyle w:val="Textoindependiente3"/>
              <w:widowControl w:val="0"/>
              <w:rPr>
                <w:szCs w:val="16"/>
              </w:rPr>
            </w:pPr>
          </w:p>
          <w:p w:rsidR="00376D73" w:rsidRPr="00C5519D" w:rsidRDefault="00376D73" w:rsidP="00376D73">
            <w:pPr>
              <w:pStyle w:val="Textoindependiente3"/>
              <w:widowControl w:val="0"/>
              <w:rPr>
                <w:szCs w:val="16"/>
              </w:rPr>
            </w:pPr>
            <w:commentRangeStart w:id="167"/>
            <w:r w:rsidRPr="00C5519D">
              <w:rPr>
                <w:szCs w:val="16"/>
              </w:rPr>
              <w:t xml:space="preserve">Adicionalmente, el </w:t>
            </w:r>
            <w:r w:rsidR="009246E8" w:rsidRPr="00C5519D">
              <w:rPr>
                <w:szCs w:val="16"/>
                <w:rPrChange w:id="168" w:author="Soto Salvador Ximena" w:date="2017-10-27T11:17:00Z">
                  <w:rPr>
                    <w:rFonts w:ascii="Times New Roman" w:hAnsi="Times New Roman" w:cs="Times New Roman"/>
                    <w:sz w:val="24"/>
                    <w:szCs w:val="16"/>
                  </w:rPr>
                </w:rPrChange>
              </w:rPr>
              <w:t>consultor</w:t>
            </w:r>
            <w:r w:rsidR="009246E8" w:rsidRPr="00C5519D">
              <w:rPr>
                <w:szCs w:val="16"/>
              </w:rPr>
              <w:t xml:space="preserve"> </w:t>
            </w:r>
            <w:r w:rsidRPr="00C5519D">
              <w:rPr>
                <w:szCs w:val="16"/>
              </w:rPr>
              <w:t xml:space="preserve">deberá realizar una presentación de todos los documentos previamente señalados a los ejecutivos de la </w:t>
            </w:r>
            <w:r w:rsidR="00631134" w:rsidRPr="00C5519D">
              <w:rPr>
                <w:szCs w:val="16"/>
              </w:rPr>
              <w:t>GTES</w:t>
            </w:r>
            <w:r w:rsidRPr="00C5519D">
              <w:rPr>
                <w:szCs w:val="16"/>
              </w:rPr>
              <w:t xml:space="preserve"> y </w:t>
            </w:r>
            <w:r w:rsidR="00EE75B4" w:rsidRPr="00C5519D">
              <w:rPr>
                <w:szCs w:val="16"/>
              </w:rPr>
              <w:t xml:space="preserve">a </w:t>
            </w:r>
            <w:r w:rsidRPr="00C5519D">
              <w:rPr>
                <w:szCs w:val="16"/>
              </w:rPr>
              <w:t>la Gerencia de Sistemas</w:t>
            </w:r>
            <w:r w:rsidR="00631134" w:rsidRPr="00C5519D">
              <w:rPr>
                <w:szCs w:val="16"/>
              </w:rPr>
              <w:t xml:space="preserve"> (GSIS)</w:t>
            </w:r>
            <w:r w:rsidRPr="00C5519D">
              <w:rPr>
                <w:szCs w:val="16"/>
              </w:rPr>
              <w:t xml:space="preserve"> del BCB</w:t>
            </w:r>
            <w:del w:id="169" w:author="Soto Salvador Ximena" w:date="2017-10-27T08:44:00Z">
              <w:r w:rsidRPr="00C5519D" w:rsidDel="009345F4">
                <w:rPr>
                  <w:szCs w:val="16"/>
                </w:rPr>
                <w:delText>.</w:delText>
              </w:r>
            </w:del>
            <w:commentRangeEnd w:id="167"/>
            <w:r w:rsidR="002D7BFC" w:rsidRPr="00C5519D">
              <w:rPr>
                <w:rStyle w:val="Refdecomentario"/>
                <w:rPrChange w:id="170" w:author="Soto Salvador Ximena" w:date="2017-10-27T11:16:00Z">
                  <w:rPr>
                    <w:rStyle w:val="Refdecomentario"/>
                    <w:rFonts w:ascii="Times New Roman" w:hAnsi="Times New Roman" w:cs="Times New Roman"/>
                  </w:rPr>
                </w:rPrChange>
              </w:rPr>
              <w:commentReference w:id="167"/>
            </w:r>
            <w:ins w:id="171" w:author="Soto Salvador Ximena" w:date="2017-10-27T08:44:00Z">
              <w:r w:rsidR="009345F4" w:rsidRPr="00C5519D">
                <w:rPr>
                  <w:szCs w:val="16"/>
                </w:rPr>
                <w:t>, en coordinación con la  contraparte.</w:t>
              </w:r>
            </w:ins>
          </w:p>
          <w:p w:rsidR="00170C7E" w:rsidRPr="00C5519D" w:rsidRDefault="00170C7E" w:rsidP="00F8212E">
            <w:pPr>
              <w:pStyle w:val="Textoindependiente3"/>
              <w:widowControl w:val="0"/>
              <w:rPr>
                <w:b/>
                <w:szCs w:val="16"/>
              </w:rPr>
            </w:pPr>
          </w:p>
        </w:tc>
      </w:tr>
      <w:tr w:rsidR="00170C7E" w:rsidRPr="00C5519D" w:rsidTr="00095F3B">
        <w:trPr>
          <w:trHeight w:val="515"/>
        </w:trPr>
        <w:tc>
          <w:tcPr>
            <w:tcW w:w="102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70C7E" w:rsidRPr="00C5519D" w:rsidRDefault="00170C7E" w:rsidP="00170C7E">
            <w:pPr>
              <w:pStyle w:val="Textoindependiente3"/>
              <w:widowControl w:val="0"/>
              <w:rPr>
                <w:b/>
                <w:szCs w:val="16"/>
              </w:rPr>
            </w:pPr>
            <w:r w:rsidRPr="00C5519D">
              <w:rPr>
                <w:b/>
                <w:szCs w:val="16"/>
              </w:rPr>
              <w:t xml:space="preserve">Segunda Fase: Desarrollo, implementación y pruebas del </w:t>
            </w:r>
            <w:r w:rsidR="006E661B" w:rsidRPr="00C5519D">
              <w:rPr>
                <w:b/>
                <w:szCs w:val="16"/>
              </w:rPr>
              <w:t xml:space="preserve">SITES </w:t>
            </w:r>
          </w:p>
          <w:p w:rsidR="00170C7E" w:rsidRPr="00C5519D" w:rsidRDefault="00170C7E" w:rsidP="00170C7E">
            <w:pPr>
              <w:pStyle w:val="Textoindependiente3"/>
              <w:widowControl w:val="0"/>
              <w:rPr>
                <w:b/>
                <w:szCs w:val="16"/>
              </w:rPr>
            </w:pPr>
          </w:p>
          <w:p w:rsidR="00170C7E" w:rsidRPr="00C5519D" w:rsidDel="002D7BFC" w:rsidRDefault="00170C7E" w:rsidP="00170C7E">
            <w:pPr>
              <w:pStyle w:val="Textoindependiente3"/>
              <w:widowControl w:val="0"/>
              <w:ind w:left="432"/>
              <w:rPr>
                <w:del w:id="172" w:author="Chura Valero Jacqueline" w:date="2017-10-26T18:48:00Z"/>
                <w:szCs w:val="16"/>
              </w:rPr>
            </w:pPr>
            <w:r w:rsidRPr="00C5519D">
              <w:rPr>
                <w:b/>
                <w:szCs w:val="16"/>
              </w:rPr>
              <w:t xml:space="preserve">Producto 2: </w:t>
            </w:r>
          </w:p>
          <w:p w:rsidR="00170C7E" w:rsidRPr="00C5519D" w:rsidDel="002D7BFC" w:rsidRDefault="00170C7E" w:rsidP="002D7BFC">
            <w:pPr>
              <w:pStyle w:val="Textoindependiente3"/>
              <w:widowControl w:val="0"/>
              <w:ind w:left="432"/>
              <w:rPr>
                <w:del w:id="173" w:author="Chura Valero Jacqueline" w:date="2017-10-26T18:48:00Z"/>
                <w:szCs w:val="16"/>
              </w:rPr>
            </w:pPr>
          </w:p>
          <w:p w:rsidR="00170C7E" w:rsidRPr="00C5519D" w:rsidRDefault="00170C7E">
            <w:pPr>
              <w:pStyle w:val="Textoindependiente3"/>
              <w:widowControl w:val="0"/>
              <w:rPr>
                <w:szCs w:val="16"/>
              </w:rPr>
              <w:pPrChange w:id="174" w:author="Chura Valero Jacqueline" w:date="2017-10-26T18:48:00Z">
                <w:pPr>
                  <w:pStyle w:val="Textoindependiente3"/>
                  <w:widowControl w:val="0"/>
                  <w:numPr>
                    <w:numId w:val="21"/>
                  </w:numPr>
                  <w:ind w:left="720" w:hanging="360"/>
                </w:pPr>
              </w:pPrChange>
            </w:pPr>
            <w:r w:rsidRPr="00C5519D">
              <w:rPr>
                <w:szCs w:val="16"/>
              </w:rPr>
              <w:t xml:space="preserve">Desarrollo e implementación de los siguientes módulos del </w:t>
            </w:r>
            <w:r w:rsidR="006E661B" w:rsidRPr="00C5519D">
              <w:rPr>
                <w:szCs w:val="16"/>
              </w:rPr>
              <w:t>SITES</w:t>
            </w:r>
            <w:r w:rsidRPr="00C5519D">
              <w:rPr>
                <w:szCs w:val="16"/>
              </w:rPr>
              <w:t>:</w:t>
            </w:r>
          </w:p>
          <w:p w:rsidR="00170C7E" w:rsidRPr="00C5519D" w:rsidRDefault="00170C7E" w:rsidP="00631134">
            <w:pPr>
              <w:pStyle w:val="Prrafodelista"/>
              <w:widowControl w:val="0"/>
              <w:numPr>
                <w:ilvl w:val="0"/>
                <w:numId w:val="21"/>
              </w:numPr>
              <w:spacing w:after="0"/>
              <w:ind w:left="1141"/>
              <w:contextualSpacing w:val="0"/>
              <w:jc w:val="both"/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</w:pPr>
            <w:r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Módulo 1 – Gestión de Inventarios</w:t>
            </w:r>
          </w:p>
          <w:p w:rsidR="00170C7E" w:rsidRPr="00C5519D" w:rsidRDefault="00170C7E" w:rsidP="00631134">
            <w:pPr>
              <w:pStyle w:val="Prrafodelista"/>
              <w:widowControl w:val="0"/>
              <w:numPr>
                <w:ilvl w:val="0"/>
                <w:numId w:val="21"/>
              </w:numPr>
              <w:spacing w:after="0"/>
              <w:ind w:left="1141"/>
              <w:contextualSpacing w:val="0"/>
              <w:jc w:val="both"/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</w:pPr>
            <w:r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Módulo 2 – Atención en Cajas</w:t>
            </w:r>
          </w:p>
          <w:p w:rsidR="002D7BFC" w:rsidRPr="00C5519D" w:rsidRDefault="002D7BFC">
            <w:pPr>
              <w:pStyle w:val="Textoindependiente3"/>
              <w:widowControl w:val="0"/>
              <w:rPr>
                <w:ins w:id="175" w:author="Chura Valero Jacqueline" w:date="2017-10-26T18:49:00Z"/>
                <w:szCs w:val="16"/>
              </w:rPr>
              <w:pPrChange w:id="176" w:author="Chura Valero Jacqueline" w:date="2017-10-26T18:49:00Z">
                <w:pPr>
                  <w:pStyle w:val="Textoindependiente3"/>
                  <w:widowControl w:val="0"/>
                  <w:numPr>
                    <w:numId w:val="21"/>
                  </w:numPr>
                  <w:ind w:left="720" w:hanging="360"/>
                </w:pPr>
              </w:pPrChange>
            </w:pPr>
          </w:p>
          <w:p w:rsidR="006066AB" w:rsidRPr="00C5519D" w:rsidRDefault="00D6646F">
            <w:pPr>
              <w:pStyle w:val="Textoindependiente3"/>
              <w:widowControl w:val="0"/>
              <w:rPr>
                <w:szCs w:val="16"/>
              </w:rPr>
              <w:pPrChange w:id="177" w:author="Chura Valero Jacqueline" w:date="2017-10-26T18:49:00Z">
                <w:pPr>
                  <w:pStyle w:val="Textoindependiente3"/>
                  <w:widowControl w:val="0"/>
                  <w:numPr>
                    <w:numId w:val="21"/>
                  </w:numPr>
                  <w:ind w:left="720" w:hanging="360"/>
                </w:pPr>
              </w:pPrChange>
            </w:pPr>
            <w:ins w:id="178" w:author="Chura Valero Jacqueline" w:date="2017-10-26T18:52:00Z">
              <w:del w:id="179" w:author="Soto Salvador Ximena" w:date="2017-10-27T08:46:00Z">
                <w:r w:rsidRPr="00C5519D" w:rsidDel="009345F4">
                  <w:rPr>
                    <w:szCs w:val="16"/>
                  </w:rPr>
                  <w:delText>c</w:delText>
                </w:r>
              </w:del>
            </w:ins>
            <w:ins w:id="180" w:author="Soto Salvador Ximena" w:date="2017-10-27T08:46:00Z">
              <w:r w:rsidR="009345F4" w:rsidRPr="00C5519D">
                <w:rPr>
                  <w:szCs w:val="16"/>
                </w:rPr>
                <w:t>C</w:t>
              </w:r>
            </w:ins>
            <w:ins w:id="181" w:author="Chura Valero Jacqueline" w:date="2017-10-26T18:52:00Z">
              <w:r w:rsidRPr="00C5519D">
                <w:rPr>
                  <w:szCs w:val="16"/>
                </w:rPr>
                <w:t>omo producto 2</w:t>
              </w:r>
            </w:ins>
            <w:ins w:id="182" w:author="Chura Valero Jacqueline" w:date="2017-10-26T18:50:00Z">
              <w:r w:rsidR="002D7BFC" w:rsidRPr="00C5519D">
                <w:rPr>
                  <w:szCs w:val="16"/>
                </w:rPr>
                <w:t xml:space="preserve">, el Consultor deberá presentar </w:t>
              </w:r>
            </w:ins>
            <w:ins w:id="183" w:author="Chura Valero Jacqueline" w:date="2017-10-26T18:52:00Z">
              <w:r w:rsidRPr="00C5519D">
                <w:rPr>
                  <w:szCs w:val="16"/>
                </w:rPr>
                <w:t xml:space="preserve">para los módulos citados </w:t>
              </w:r>
            </w:ins>
            <w:ins w:id="184" w:author="Chura Valero Jacqueline" w:date="2017-10-26T18:50:00Z">
              <w:r w:rsidR="002D7BFC" w:rsidRPr="00C5519D">
                <w:rPr>
                  <w:szCs w:val="16"/>
                </w:rPr>
                <w:t xml:space="preserve">un </w:t>
              </w:r>
            </w:ins>
            <w:ins w:id="185" w:author="Chura Valero Jacqueline" w:date="2017-10-26T18:51:00Z">
              <w:r w:rsidR="002D7BFC" w:rsidRPr="00C5519D">
                <w:rPr>
                  <w:szCs w:val="16"/>
                </w:rPr>
                <w:t>d</w:t>
              </w:r>
            </w:ins>
            <w:del w:id="186" w:author="Chura Valero Jacqueline" w:date="2017-10-26T18:51:00Z">
              <w:r w:rsidR="006066AB" w:rsidRPr="00C5519D" w:rsidDel="002D7BFC">
                <w:rPr>
                  <w:szCs w:val="16"/>
                </w:rPr>
                <w:delText>D</w:delText>
              </w:r>
            </w:del>
            <w:r w:rsidR="006066AB" w:rsidRPr="00C5519D">
              <w:rPr>
                <w:szCs w:val="16"/>
              </w:rPr>
              <w:t xml:space="preserve">ocumento de Plan de Pruebas aprobado por la </w:t>
            </w:r>
            <w:ins w:id="187" w:author="Pantoja Gonzales Marcos" w:date="2017-10-25T09:22:00Z">
              <w:r w:rsidR="009F541A" w:rsidRPr="00C5519D">
                <w:rPr>
                  <w:szCs w:val="16"/>
                </w:rPr>
                <w:t>C</w:t>
              </w:r>
            </w:ins>
            <w:del w:id="188" w:author="Pantoja Gonzales Marcos" w:date="2017-10-25T09:22:00Z">
              <w:r w:rsidR="006066AB" w:rsidRPr="00C5519D" w:rsidDel="009F541A">
                <w:rPr>
                  <w:szCs w:val="16"/>
                </w:rPr>
                <w:delText>c</w:delText>
              </w:r>
            </w:del>
            <w:r w:rsidR="006066AB" w:rsidRPr="00C5519D">
              <w:rPr>
                <w:szCs w:val="16"/>
              </w:rPr>
              <w:t xml:space="preserve">ontraparte.  </w:t>
            </w:r>
          </w:p>
          <w:p w:rsidR="002D7BFC" w:rsidRPr="00C5519D" w:rsidRDefault="00D6646F" w:rsidP="00592EB1">
            <w:pPr>
              <w:pStyle w:val="Textoindependiente3"/>
              <w:widowControl w:val="0"/>
              <w:numPr>
                <w:ilvl w:val="0"/>
                <w:numId w:val="21"/>
              </w:numPr>
              <w:rPr>
                <w:ins w:id="189" w:author="Chura Valero Jacqueline" w:date="2017-10-26T18:50:00Z"/>
                <w:szCs w:val="16"/>
                <w:rPrChange w:id="190" w:author="Soto Salvador Ximena" w:date="2017-10-27T11:16:00Z">
                  <w:rPr>
                    <w:ins w:id="191" w:author="Chura Valero Jacqueline" w:date="2017-10-26T18:50:00Z"/>
                    <w:szCs w:val="16"/>
                    <w:lang w:val="es-ES_tradnl"/>
                  </w:rPr>
                </w:rPrChange>
              </w:rPr>
            </w:pPr>
            <w:ins w:id="192" w:author="Chura Valero Jacqueline" w:date="2017-10-26T18:55:00Z">
              <w:r w:rsidRPr="00C5519D">
                <w:rPr>
                  <w:szCs w:val="16"/>
                </w:rPr>
                <w:t>El documento de Plan de Pruebas, deberá contempla</w:t>
              </w:r>
            </w:ins>
            <w:ins w:id="193" w:author="Soto Salvador Ximena" w:date="2017-10-27T08:47:00Z">
              <w:r w:rsidR="009345F4" w:rsidRPr="00C5519D">
                <w:rPr>
                  <w:szCs w:val="16"/>
                </w:rPr>
                <w:t>r</w:t>
              </w:r>
            </w:ins>
            <w:ins w:id="194" w:author="Chura Valero Jacqueline" w:date="2017-10-26T18:55:00Z">
              <w:r w:rsidRPr="00C5519D">
                <w:rPr>
                  <w:szCs w:val="16"/>
                </w:rPr>
                <w:t xml:space="preserve"> el r</w:t>
              </w:r>
            </w:ins>
            <w:del w:id="195" w:author="Chura Valero Jacqueline" w:date="2017-10-26T18:55:00Z">
              <w:r w:rsidR="006066AB" w:rsidRPr="00C5519D" w:rsidDel="00D6646F">
                <w:rPr>
                  <w:szCs w:val="16"/>
                </w:rPr>
                <w:delText>R</w:delText>
              </w:r>
            </w:del>
            <w:r w:rsidR="006066AB" w:rsidRPr="00C5519D">
              <w:rPr>
                <w:szCs w:val="16"/>
              </w:rPr>
              <w:t xml:space="preserve">esultado satisfactorio de las pruebas ejecutadas por el </w:t>
            </w:r>
            <w:r w:rsidR="009246E8" w:rsidRPr="00C5519D">
              <w:rPr>
                <w:szCs w:val="16"/>
              </w:rPr>
              <w:t xml:space="preserve">consultor </w:t>
            </w:r>
            <w:r w:rsidR="006066AB" w:rsidRPr="00C5519D">
              <w:rPr>
                <w:szCs w:val="16"/>
              </w:rPr>
              <w:t xml:space="preserve">y </w:t>
            </w:r>
            <w:commentRangeStart w:id="196"/>
            <w:r w:rsidR="006066AB" w:rsidRPr="00C5519D">
              <w:rPr>
                <w:szCs w:val="16"/>
                <w:rPrChange w:id="197" w:author="Soto Salvador Ximena" w:date="2017-10-27T11:17:00Z">
                  <w:rPr>
                    <w:szCs w:val="16"/>
                    <w:lang w:val="es-ES_tradnl"/>
                  </w:rPr>
                </w:rPrChange>
              </w:rPr>
              <w:t>aprobada</w:t>
            </w:r>
            <w:commentRangeEnd w:id="196"/>
            <w:r w:rsidRPr="00C5519D">
              <w:rPr>
                <w:rPrChange w:id="198" w:author="Soto Salvador Ximena" w:date="2017-10-27T11:17:00Z">
                  <w:rPr>
                    <w:rStyle w:val="Refdecomentario"/>
                    <w:rFonts w:ascii="Times New Roman" w:hAnsi="Times New Roman" w:cs="Times New Roman"/>
                  </w:rPr>
                </w:rPrChange>
              </w:rPr>
              <w:commentReference w:id="196"/>
            </w:r>
            <w:r w:rsidR="006066AB" w:rsidRPr="00C5519D">
              <w:rPr>
                <w:szCs w:val="16"/>
                <w:rPrChange w:id="199" w:author="Soto Salvador Ximena" w:date="2017-10-27T11:17:00Z">
                  <w:rPr>
                    <w:szCs w:val="16"/>
                    <w:lang w:val="es-ES_tradnl"/>
                  </w:rPr>
                </w:rPrChange>
              </w:rPr>
              <w:t>s</w:t>
            </w:r>
            <w:r w:rsidR="006066AB" w:rsidRPr="00C5519D">
              <w:rPr>
                <w:szCs w:val="16"/>
                <w:lang w:val="es-ES_tradnl"/>
              </w:rPr>
              <w:t xml:space="preserve"> por la </w:t>
            </w:r>
            <w:r w:rsidR="009246E8" w:rsidRPr="00C5519D">
              <w:rPr>
                <w:szCs w:val="16"/>
                <w:lang w:val="es-ES_tradnl"/>
              </w:rPr>
              <w:t xml:space="preserve">Contraparte. </w:t>
            </w:r>
          </w:p>
          <w:p w:rsidR="002D7BFC" w:rsidRPr="00C5519D" w:rsidRDefault="002D7BFC" w:rsidP="00592EB1">
            <w:pPr>
              <w:pStyle w:val="Textoindependiente3"/>
              <w:widowControl w:val="0"/>
              <w:numPr>
                <w:ilvl w:val="0"/>
                <w:numId w:val="21"/>
              </w:numPr>
              <w:rPr>
                <w:ins w:id="200" w:author="Chura Valero Jacqueline" w:date="2017-10-26T18:50:00Z"/>
                <w:szCs w:val="16"/>
              </w:rPr>
            </w:pPr>
          </w:p>
          <w:p w:rsidR="00592EB1" w:rsidRPr="00C5519D" w:rsidRDefault="009246E8">
            <w:pPr>
              <w:pStyle w:val="Textoindependiente3"/>
              <w:widowControl w:val="0"/>
              <w:ind w:left="360"/>
              <w:rPr>
                <w:szCs w:val="16"/>
              </w:rPr>
              <w:pPrChange w:id="201" w:author="Chura Valero Jacqueline" w:date="2017-10-26T18:50:00Z">
                <w:pPr>
                  <w:pStyle w:val="Textoindependiente3"/>
                  <w:widowControl w:val="0"/>
                  <w:numPr>
                    <w:numId w:val="21"/>
                  </w:numPr>
                  <w:ind w:left="720" w:hanging="360"/>
                </w:pPr>
              </w:pPrChange>
            </w:pPr>
            <w:commentRangeStart w:id="202"/>
            <w:r w:rsidRPr="00C5519D">
              <w:rPr>
                <w:szCs w:val="16"/>
                <w:lang w:val="es-ES_tradnl"/>
              </w:rPr>
              <w:t>El</w:t>
            </w:r>
            <w:r w:rsidR="00592EB1" w:rsidRPr="00C5519D">
              <w:rPr>
                <w:szCs w:val="16"/>
                <w:lang w:val="es-ES_tradnl"/>
              </w:rPr>
              <w:t xml:space="preserve"> medio de verificación será el </w:t>
            </w:r>
            <w:r w:rsidR="00592EB1" w:rsidRPr="00C5519D">
              <w:rPr>
                <w:szCs w:val="16"/>
              </w:rPr>
              <w:t>Documento de Plan de Pruebas ejecutado y aprobado por la Contraparte.</w:t>
            </w:r>
            <w:commentRangeEnd w:id="202"/>
            <w:r w:rsidR="00D6646F" w:rsidRPr="00C5519D">
              <w:rPr>
                <w:rStyle w:val="Refdecomentario"/>
                <w:rPrChange w:id="203" w:author="Soto Salvador Ximena" w:date="2017-10-27T11:16:00Z">
                  <w:rPr>
                    <w:rStyle w:val="Refdecomentario"/>
                    <w:rFonts w:ascii="Times New Roman" w:hAnsi="Times New Roman" w:cs="Times New Roman"/>
                  </w:rPr>
                </w:rPrChange>
              </w:rPr>
              <w:commentReference w:id="202"/>
            </w:r>
          </w:p>
          <w:p w:rsidR="00376D73" w:rsidRPr="00C5519D" w:rsidRDefault="00376D73" w:rsidP="00926E3D">
            <w:pPr>
              <w:pStyle w:val="Textoindependiente3"/>
              <w:widowControl w:val="0"/>
              <w:ind w:left="432"/>
              <w:rPr>
                <w:b/>
                <w:szCs w:val="16"/>
              </w:rPr>
            </w:pPr>
          </w:p>
          <w:p w:rsidR="00926E3D" w:rsidRPr="00C5519D" w:rsidRDefault="00926E3D" w:rsidP="00926E3D">
            <w:pPr>
              <w:pStyle w:val="Textoindependiente3"/>
              <w:widowControl w:val="0"/>
              <w:ind w:left="432"/>
              <w:rPr>
                <w:b/>
                <w:szCs w:val="16"/>
              </w:rPr>
            </w:pPr>
            <w:r w:rsidRPr="00C5519D">
              <w:rPr>
                <w:b/>
                <w:szCs w:val="16"/>
              </w:rPr>
              <w:t xml:space="preserve">Producto 3: </w:t>
            </w:r>
          </w:p>
          <w:p w:rsidR="00376D73" w:rsidRPr="00C5519D" w:rsidRDefault="00376D73" w:rsidP="00926E3D">
            <w:pPr>
              <w:pStyle w:val="Textoindependiente3"/>
              <w:widowControl w:val="0"/>
              <w:ind w:left="432"/>
              <w:rPr>
                <w:szCs w:val="16"/>
              </w:rPr>
            </w:pPr>
          </w:p>
          <w:p w:rsidR="00376D73" w:rsidRPr="00C5519D" w:rsidRDefault="00376D73" w:rsidP="00002C69">
            <w:pPr>
              <w:pStyle w:val="Textoindependiente3"/>
              <w:widowControl w:val="0"/>
              <w:numPr>
                <w:ilvl w:val="0"/>
                <w:numId w:val="21"/>
              </w:numPr>
              <w:rPr>
                <w:szCs w:val="16"/>
              </w:rPr>
            </w:pPr>
            <w:r w:rsidRPr="00C5519D">
              <w:rPr>
                <w:szCs w:val="16"/>
              </w:rPr>
              <w:t xml:space="preserve">Desarrollo e implementación de los siguientes módulos </w:t>
            </w:r>
            <w:ins w:id="204" w:author="Soto Salvador Ximena" w:date="2017-10-27T10:49:00Z">
              <w:r w:rsidR="0068688C" w:rsidRPr="00C5519D">
                <w:rPr>
                  <w:szCs w:val="16"/>
                </w:rPr>
                <w:t xml:space="preserve">y herramientas y/o técnicas </w:t>
              </w:r>
            </w:ins>
            <w:r w:rsidRPr="00C5519D">
              <w:rPr>
                <w:szCs w:val="16"/>
              </w:rPr>
              <w:t xml:space="preserve">del </w:t>
            </w:r>
            <w:r w:rsidR="006E661B" w:rsidRPr="00C5519D">
              <w:rPr>
                <w:szCs w:val="16"/>
              </w:rPr>
              <w:t>SITES</w:t>
            </w:r>
            <w:r w:rsidRPr="00C5519D">
              <w:rPr>
                <w:szCs w:val="16"/>
              </w:rPr>
              <w:t>:</w:t>
            </w:r>
          </w:p>
          <w:p w:rsidR="00170C7E" w:rsidRPr="00C5519D" w:rsidRDefault="00170C7E" w:rsidP="00631134">
            <w:pPr>
              <w:pStyle w:val="Prrafodelista"/>
              <w:widowControl w:val="0"/>
              <w:numPr>
                <w:ilvl w:val="0"/>
                <w:numId w:val="21"/>
              </w:numPr>
              <w:spacing w:after="0"/>
              <w:ind w:left="1141"/>
              <w:contextualSpacing w:val="0"/>
              <w:jc w:val="both"/>
              <w:rPr>
                <w:rFonts w:ascii="Arial" w:eastAsia="Times New Roman" w:hAnsi="Arial" w:cs="Arial"/>
                <w:bCs/>
                <w:iCs/>
                <w:sz w:val="18"/>
                <w:szCs w:val="16"/>
                <w:lang w:val="es-ES_tradnl" w:eastAsia="es-ES"/>
              </w:rPr>
            </w:pPr>
            <w:r w:rsidRPr="00C5519D">
              <w:rPr>
                <w:rFonts w:ascii="Arial" w:eastAsia="Times New Roman" w:hAnsi="Arial" w:cs="Arial"/>
                <w:bCs/>
                <w:iCs/>
                <w:sz w:val="18"/>
                <w:szCs w:val="16"/>
                <w:lang w:val="es-ES" w:eastAsia="es-ES"/>
              </w:rPr>
              <w:t xml:space="preserve">Módulo </w:t>
            </w:r>
            <w:r w:rsidR="002D0E59" w:rsidRPr="00C5519D">
              <w:rPr>
                <w:rFonts w:ascii="Arial" w:eastAsia="Times New Roman" w:hAnsi="Arial" w:cs="Arial"/>
                <w:bCs/>
                <w:iCs/>
                <w:sz w:val="18"/>
                <w:szCs w:val="16"/>
                <w:lang w:val="es-ES" w:eastAsia="es-ES"/>
              </w:rPr>
              <w:t>3</w:t>
            </w:r>
            <w:r w:rsidRPr="00C5519D">
              <w:rPr>
                <w:rFonts w:ascii="Arial" w:eastAsia="Times New Roman" w:hAnsi="Arial" w:cs="Arial"/>
                <w:bCs/>
                <w:iCs/>
                <w:sz w:val="18"/>
                <w:szCs w:val="16"/>
                <w:lang w:val="es-ES" w:eastAsia="es-ES"/>
              </w:rPr>
              <w:t xml:space="preserve"> – </w:t>
            </w:r>
            <w:proofErr w:type="spellStart"/>
            <w:r w:rsidRPr="00C5519D">
              <w:rPr>
                <w:rFonts w:ascii="Arial" w:eastAsia="Times New Roman" w:hAnsi="Arial" w:cs="Arial"/>
                <w:bCs/>
                <w:iCs/>
                <w:sz w:val="18"/>
                <w:szCs w:val="16"/>
                <w:lang w:val="es-ES" w:eastAsia="es-ES"/>
              </w:rPr>
              <w:t>Administrac</w:t>
            </w:r>
            <w:r w:rsidRPr="00C5519D">
              <w:rPr>
                <w:rFonts w:ascii="Arial" w:eastAsia="Times New Roman" w:hAnsi="Arial" w:cs="Arial"/>
                <w:bCs/>
                <w:iCs/>
                <w:sz w:val="18"/>
                <w:szCs w:val="16"/>
                <w:lang w:val="es-ES_tradnl" w:eastAsia="es-ES"/>
              </w:rPr>
              <w:t>ión</w:t>
            </w:r>
            <w:proofErr w:type="spellEnd"/>
            <w:r w:rsidRPr="00C5519D">
              <w:rPr>
                <w:rFonts w:ascii="Arial" w:eastAsia="Times New Roman" w:hAnsi="Arial" w:cs="Arial"/>
                <w:bCs/>
                <w:iCs/>
                <w:sz w:val="18"/>
                <w:szCs w:val="16"/>
                <w:lang w:val="es-ES_tradnl" w:eastAsia="es-ES"/>
              </w:rPr>
              <w:t xml:space="preserve"> del </w:t>
            </w:r>
            <w:r w:rsidR="006E661B" w:rsidRPr="00C5519D">
              <w:rPr>
                <w:rFonts w:ascii="Arial" w:eastAsia="Times New Roman" w:hAnsi="Arial" w:cs="Arial"/>
                <w:bCs/>
                <w:iCs/>
                <w:sz w:val="18"/>
                <w:szCs w:val="16"/>
                <w:lang w:val="es-ES_tradnl" w:eastAsia="es-ES"/>
              </w:rPr>
              <w:t>SITES</w:t>
            </w:r>
          </w:p>
          <w:p w:rsidR="002B1421" w:rsidRPr="00C5519D" w:rsidRDefault="00170C7E" w:rsidP="002B1421">
            <w:pPr>
              <w:pStyle w:val="Prrafodelista"/>
              <w:widowControl w:val="0"/>
              <w:numPr>
                <w:ilvl w:val="0"/>
                <w:numId w:val="21"/>
              </w:numPr>
              <w:spacing w:after="0"/>
              <w:ind w:left="1141"/>
              <w:contextualSpacing w:val="0"/>
              <w:jc w:val="both"/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</w:pPr>
            <w:r w:rsidRPr="00C5519D">
              <w:rPr>
                <w:rFonts w:ascii="Arial" w:eastAsia="Times New Roman" w:hAnsi="Arial" w:cs="Arial"/>
                <w:bCs/>
                <w:iCs/>
                <w:sz w:val="18"/>
                <w:szCs w:val="16"/>
                <w:lang w:val="es-ES_tradnl" w:eastAsia="es-ES"/>
              </w:rPr>
              <w:t xml:space="preserve">Módulo </w:t>
            </w:r>
            <w:r w:rsidR="002D0E59" w:rsidRPr="00C5519D">
              <w:rPr>
                <w:rFonts w:ascii="Arial" w:eastAsia="Times New Roman" w:hAnsi="Arial" w:cs="Arial"/>
                <w:bCs/>
                <w:iCs/>
                <w:sz w:val="18"/>
                <w:szCs w:val="16"/>
                <w:lang w:val="es-ES_tradnl" w:eastAsia="es-ES"/>
              </w:rPr>
              <w:t>4</w:t>
            </w:r>
            <w:r w:rsidRPr="00C5519D">
              <w:rPr>
                <w:rFonts w:ascii="Arial" w:eastAsia="Times New Roman" w:hAnsi="Arial" w:cs="Arial"/>
                <w:bCs/>
                <w:iCs/>
                <w:sz w:val="18"/>
                <w:szCs w:val="16"/>
                <w:lang w:val="es-ES_tradnl" w:eastAsia="es-ES"/>
              </w:rPr>
              <w:t xml:space="preserve"> – </w:t>
            </w:r>
            <w:r w:rsidR="002D0E59" w:rsidRPr="00C5519D">
              <w:rPr>
                <w:rFonts w:ascii="Arial" w:eastAsia="Times New Roman" w:hAnsi="Arial" w:cs="Arial"/>
                <w:bCs/>
                <w:iCs/>
                <w:sz w:val="18"/>
                <w:szCs w:val="16"/>
                <w:lang w:val="es-ES_tradnl" w:eastAsia="es-ES"/>
              </w:rPr>
              <w:t>Valores en Cu</w:t>
            </w:r>
            <w:proofErr w:type="spellStart"/>
            <w:r w:rsidR="002D0E59" w:rsidRPr="00C5519D">
              <w:rPr>
                <w:rFonts w:ascii="Arial" w:eastAsia="Times New Roman" w:hAnsi="Arial" w:cs="Arial"/>
                <w:bCs/>
                <w:iCs/>
                <w:sz w:val="18"/>
                <w:szCs w:val="16"/>
                <w:lang w:val="es-ES" w:eastAsia="es-ES"/>
              </w:rPr>
              <w:t>st</w:t>
            </w:r>
            <w:r w:rsidR="002D0E59"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odia</w:t>
            </w:r>
            <w:proofErr w:type="spellEnd"/>
          </w:p>
          <w:p w:rsidR="002B1421" w:rsidRPr="00C5519D" w:rsidRDefault="002B1421" w:rsidP="002B1421">
            <w:pPr>
              <w:pStyle w:val="Prrafodelista"/>
              <w:widowControl w:val="0"/>
              <w:numPr>
                <w:ilvl w:val="0"/>
                <w:numId w:val="21"/>
              </w:numPr>
              <w:spacing w:after="0"/>
              <w:ind w:left="1141"/>
              <w:contextualSpacing w:val="0"/>
              <w:jc w:val="both"/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</w:pPr>
            <w:r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Módulo 5 – Reportes y Actas</w:t>
            </w:r>
          </w:p>
          <w:p w:rsidR="00CC569A" w:rsidRPr="00C5519D" w:rsidRDefault="00CC569A" w:rsidP="00CC569A">
            <w:pPr>
              <w:pStyle w:val="Prrafodelista"/>
              <w:widowControl w:val="0"/>
              <w:numPr>
                <w:ilvl w:val="0"/>
                <w:numId w:val="21"/>
              </w:numPr>
              <w:spacing w:after="0"/>
              <w:ind w:left="1141"/>
              <w:contextualSpacing w:val="0"/>
              <w:jc w:val="both"/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</w:pPr>
            <w:r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 xml:space="preserve">Módulo 6 – Gestión de </w:t>
            </w:r>
            <w:proofErr w:type="spellStart"/>
            <w:r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logs</w:t>
            </w:r>
            <w:proofErr w:type="spellEnd"/>
          </w:p>
          <w:p w:rsidR="00CC569A" w:rsidRPr="00C5519D" w:rsidRDefault="00CC569A" w:rsidP="002B1421">
            <w:pPr>
              <w:pStyle w:val="Prrafodelista"/>
              <w:widowControl w:val="0"/>
              <w:numPr>
                <w:ilvl w:val="0"/>
                <w:numId w:val="21"/>
              </w:numPr>
              <w:spacing w:after="0"/>
              <w:ind w:left="1141"/>
              <w:contextualSpacing w:val="0"/>
              <w:jc w:val="both"/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</w:pPr>
            <w:commentRangeStart w:id="205"/>
            <w:r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Herramientas</w:t>
            </w:r>
            <w:commentRangeEnd w:id="205"/>
            <w:r w:rsidR="00DF1AC8" w:rsidRPr="00C5519D">
              <w:rPr>
                <w:rStyle w:val="Refdecomentario"/>
                <w:rFonts w:ascii="Arial" w:eastAsia="Times New Roman" w:hAnsi="Arial" w:cs="Arial"/>
                <w:lang w:val="es-ES" w:eastAsia="es-ES"/>
                <w:rPrChange w:id="206" w:author="Soto Salvador Ximena" w:date="2017-10-27T11:16:00Z">
                  <w:rPr>
                    <w:rStyle w:val="Refdecomentario"/>
                    <w:rFonts w:ascii="Times New Roman" w:eastAsia="Times New Roman" w:hAnsi="Times New Roman"/>
                    <w:lang w:val="es-ES" w:eastAsia="es-ES"/>
                  </w:rPr>
                </w:rPrChange>
              </w:rPr>
              <w:commentReference w:id="205"/>
            </w:r>
            <w:r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 xml:space="preserve"> y/o técnicas para la migración de información.</w:t>
            </w:r>
          </w:p>
          <w:p w:rsidR="00830596" w:rsidRPr="00C5519D" w:rsidRDefault="000F48EE">
            <w:pPr>
              <w:pStyle w:val="Textoindependiente3"/>
              <w:widowControl w:val="0"/>
              <w:ind w:left="720"/>
              <w:rPr>
                <w:szCs w:val="16"/>
              </w:rPr>
              <w:pPrChange w:id="207" w:author="Chura Valero Jacqueline" w:date="2017-10-26T19:02:00Z">
                <w:pPr>
                  <w:pStyle w:val="Textoindependiente3"/>
                  <w:widowControl w:val="0"/>
                  <w:numPr>
                    <w:numId w:val="21"/>
                  </w:numPr>
                  <w:ind w:left="720" w:hanging="360"/>
                </w:pPr>
              </w:pPrChange>
            </w:pPr>
            <w:ins w:id="208" w:author="Chura Valero Jacqueline" w:date="2017-10-26T19:03:00Z">
              <w:del w:id="209" w:author="Soto Salvador Ximena" w:date="2017-10-27T10:49:00Z">
                <w:r w:rsidRPr="00C5519D" w:rsidDel="0068688C">
                  <w:rPr>
                    <w:szCs w:val="16"/>
                  </w:rPr>
                  <w:delText>como</w:delText>
                </w:r>
              </w:del>
            </w:ins>
            <w:ins w:id="210" w:author="Soto Salvador Ximena" w:date="2017-10-27T10:49:00Z">
              <w:r w:rsidR="0068688C" w:rsidRPr="00C5519D">
                <w:rPr>
                  <w:szCs w:val="16"/>
                </w:rPr>
                <w:t>Como</w:t>
              </w:r>
            </w:ins>
            <w:ins w:id="211" w:author="Chura Valero Jacqueline" w:date="2017-10-26T19:03:00Z">
              <w:r w:rsidRPr="00C5519D">
                <w:rPr>
                  <w:szCs w:val="16"/>
                </w:rPr>
                <w:t xml:space="preserve"> producto 3, el Consultor deberá presentar para los módulos citados un </w:t>
              </w:r>
            </w:ins>
            <w:r w:rsidR="00170C7E" w:rsidRPr="00C5519D">
              <w:rPr>
                <w:szCs w:val="16"/>
              </w:rPr>
              <w:t>Documento de Plan de Pruebas</w:t>
            </w:r>
            <w:r w:rsidR="00E6751E" w:rsidRPr="00C5519D">
              <w:rPr>
                <w:szCs w:val="16"/>
              </w:rPr>
              <w:t xml:space="preserve"> </w:t>
            </w:r>
            <w:r w:rsidR="00830596" w:rsidRPr="00C5519D">
              <w:rPr>
                <w:szCs w:val="16"/>
              </w:rPr>
              <w:t xml:space="preserve">aprobado por la </w:t>
            </w:r>
            <w:ins w:id="212" w:author="Pantoja Gonzales Marcos" w:date="2017-10-25T09:43:00Z">
              <w:r w:rsidR="008B6B42" w:rsidRPr="00C5519D">
                <w:rPr>
                  <w:szCs w:val="16"/>
                </w:rPr>
                <w:t>C</w:t>
              </w:r>
            </w:ins>
            <w:del w:id="213" w:author="Pantoja Gonzales Marcos" w:date="2017-10-25T09:43:00Z">
              <w:r w:rsidR="00830596" w:rsidRPr="00C5519D" w:rsidDel="008B6B42">
                <w:rPr>
                  <w:szCs w:val="16"/>
                </w:rPr>
                <w:delText>c</w:delText>
              </w:r>
            </w:del>
            <w:r w:rsidR="00830596" w:rsidRPr="00C5519D">
              <w:rPr>
                <w:szCs w:val="16"/>
              </w:rPr>
              <w:t xml:space="preserve">ontraparte.  </w:t>
            </w:r>
          </w:p>
          <w:p w:rsidR="00592EB1" w:rsidRPr="00C5519D" w:rsidRDefault="000F48EE">
            <w:pPr>
              <w:pStyle w:val="Textoindependiente3"/>
              <w:widowControl w:val="0"/>
              <w:rPr>
                <w:szCs w:val="16"/>
              </w:rPr>
              <w:pPrChange w:id="214" w:author="Chura Valero Jacqueline" w:date="2017-10-26T19:02:00Z">
                <w:pPr>
                  <w:pStyle w:val="Textoindependiente3"/>
                  <w:widowControl w:val="0"/>
                  <w:numPr>
                    <w:numId w:val="21"/>
                  </w:numPr>
                  <w:ind w:left="720" w:hanging="360"/>
                </w:pPr>
              </w:pPrChange>
            </w:pPr>
            <w:ins w:id="215" w:author="Chura Valero Jacqueline" w:date="2017-10-26T19:03:00Z">
              <w:r w:rsidRPr="00C5519D">
                <w:rPr>
                  <w:szCs w:val="16"/>
                </w:rPr>
                <w:t>El documento de Plan de Pruebas, deberá contempla el r</w:t>
              </w:r>
            </w:ins>
            <w:del w:id="216" w:author="Chura Valero Jacqueline" w:date="2017-10-26T19:03:00Z">
              <w:r w:rsidR="00830596" w:rsidRPr="00C5519D" w:rsidDel="000F48EE">
                <w:rPr>
                  <w:szCs w:val="16"/>
                </w:rPr>
                <w:delText>R</w:delText>
              </w:r>
            </w:del>
            <w:r w:rsidR="00064D0E" w:rsidRPr="00C5519D">
              <w:rPr>
                <w:szCs w:val="16"/>
              </w:rPr>
              <w:t>esultado</w:t>
            </w:r>
            <w:r w:rsidR="00F05A60" w:rsidRPr="00C5519D">
              <w:rPr>
                <w:szCs w:val="16"/>
              </w:rPr>
              <w:t xml:space="preserve"> satisfactorio</w:t>
            </w:r>
            <w:r w:rsidR="00064D0E" w:rsidRPr="00C5519D">
              <w:rPr>
                <w:szCs w:val="16"/>
              </w:rPr>
              <w:t xml:space="preserve"> de las pruebas ejecutadas por el </w:t>
            </w:r>
            <w:r w:rsidR="00E6751E" w:rsidRPr="00C5519D">
              <w:rPr>
                <w:szCs w:val="16"/>
              </w:rPr>
              <w:t>consultor</w:t>
            </w:r>
            <w:r w:rsidR="00497CF9" w:rsidRPr="00C5519D">
              <w:rPr>
                <w:szCs w:val="16"/>
              </w:rPr>
              <w:t xml:space="preserve"> </w:t>
            </w:r>
            <w:commentRangeStart w:id="217"/>
            <w:r w:rsidR="00497CF9" w:rsidRPr="00C5519D">
              <w:rPr>
                <w:szCs w:val="16"/>
              </w:rPr>
              <w:t xml:space="preserve">y </w:t>
            </w:r>
            <w:r w:rsidR="00497CF9" w:rsidRPr="00C5519D">
              <w:rPr>
                <w:szCs w:val="16"/>
                <w:lang w:val="es-ES_tradnl"/>
              </w:rPr>
              <w:t xml:space="preserve">aprobadas por la </w:t>
            </w:r>
            <w:r w:rsidR="00E53DC7" w:rsidRPr="00C5519D">
              <w:rPr>
                <w:szCs w:val="16"/>
                <w:lang w:val="es-ES_tradnl"/>
              </w:rPr>
              <w:t>Contraparte</w:t>
            </w:r>
            <w:commentRangeEnd w:id="217"/>
            <w:r w:rsidRPr="00C5519D">
              <w:rPr>
                <w:rStyle w:val="Refdecomentario"/>
                <w:rPrChange w:id="218" w:author="Soto Salvador Ximena" w:date="2017-10-27T11:16:00Z">
                  <w:rPr>
                    <w:rStyle w:val="Refdecomentario"/>
                    <w:rFonts w:ascii="Times New Roman" w:hAnsi="Times New Roman" w:cs="Times New Roman"/>
                  </w:rPr>
                </w:rPrChange>
              </w:rPr>
              <w:commentReference w:id="217"/>
            </w:r>
            <w:r w:rsidR="00E53DC7" w:rsidRPr="00C5519D">
              <w:rPr>
                <w:szCs w:val="16"/>
                <w:lang w:val="es-ES_tradnl"/>
              </w:rPr>
              <w:t>. El</w:t>
            </w:r>
            <w:r w:rsidR="00592EB1" w:rsidRPr="00C5519D">
              <w:rPr>
                <w:szCs w:val="16"/>
                <w:lang w:val="es-ES_tradnl"/>
              </w:rPr>
              <w:t xml:space="preserve"> medio de verificación será el </w:t>
            </w:r>
            <w:r w:rsidR="00592EB1" w:rsidRPr="00C5519D">
              <w:rPr>
                <w:szCs w:val="16"/>
              </w:rPr>
              <w:t>Documento de Plan de Pruebas ejecutado y aprobado por la Contraparte.</w:t>
            </w:r>
          </w:p>
          <w:p w:rsidR="00170C7E" w:rsidRPr="00C5519D" w:rsidRDefault="00170C7E" w:rsidP="00170C7E">
            <w:pPr>
              <w:pStyle w:val="Prrafodelista"/>
              <w:widowControl w:val="0"/>
              <w:spacing w:after="0"/>
              <w:ind w:left="1440"/>
              <w:contextualSpacing w:val="0"/>
              <w:jc w:val="both"/>
              <w:rPr>
                <w:rFonts w:ascii="Arial" w:eastAsia="Times New Roman" w:hAnsi="Arial" w:cs="Arial"/>
                <w:bCs/>
                <w:iCs/>
                <w:sz w:val="18"/>
                <w:szCs w:val="18"/>
                <w:lang w:eastAsia="es-ES"/>
              </w:rPr>
            </w:pPr>
          </w:p>
          <w:p w:rsidR="00170C7E" w:rsidRPr="00C5519D" w:rsidRDefault="00170C7E" w:rsidP="00170C7E">
            <w:pPr>
              <w:pStyle w:val="Textoindependiente3"/>
              <w:widowControl w:val="0"/>
              <w:ind w:left="432"/>
              <w:rPr>
                <w:b/>
                <w:szCs w:val="16"/>
              </w:rPr>
            </w:pPr>
            <w:r w:rsidRPr="00C5519D">
              <w:rPr>
                <w:b/>
                <w:szCs w:val="16"/>
              </w:rPr>
              <w:t xml:space="preserve">Producto </w:t>
            </w:r>
            <w:r w:rsidR="00926E3D" w:rsidRPr="00C5519D">
              <w:rPr>
                <w:b/>
                <w:szCs w:val="16"/>
              </w:rPr>
              <w:t>4</w:t>
            </w:r>
            <w:r w:rsidRPr="00C5519D">
              <w:rPr>
                <w:b/>
                <w:szCs w:val="16"/>
              </w:rPr>
              <w:t xml:space="preserve">: </w:t>
            </w:r>
          </w:p>
          <w:p w:rsidR="00170C7E" w:rsidRPr="00C5519D" w:rsidRDefault="00170C7E" w:rsidP="00170C7E">
            <w:pPr>
              <w:pStyle w:val="Textoindependiente3"/>
              <w:widowControl w:val="0"/>
              <w:ind w:left="432"/>
              <w:rPr>
                <w:szCs w:val="16"/>
              </w:rPr>
            </w:pPr>
          </w:p>
          <w:p w:rsidR="00D95A7A" w:rsidRPr="00C5519D" w:rsidRDefault="00D95A7A" w:rsidP="00002C69">
            <w:pPr>
              <w:pStyle w:val="Textoindependiente3"/>
              <w:widowControl w:val="0"/>
              <w:numPr>
                <w:ilvl w:val="0"/>
                <w:numId w:val="21"/>
              </w:numPr>
              <w:rPr>
                <w:szCs w:val="16"/>
              </w:rPr>
            </w:pPr>
            <w:r w:rsidRPr="00C5519D">
              <w:rPr>
                <w:szCs w:val="16"/>
              </w:rPr>
              <w:t xml:space="preserve">Implementación </w:t>
            </w:r>
            <w:r w:rsidR="002C100B" w:rsidRPr="00C5519D">
              <w:rPr>
                <w:szCs w:val="16"/>
              </w:rPr>
              <w:t xml:space="preserve">de los productos 2 y 3 </w:t>
            </w:r>
            <w:r w:rsidR="00A70759" w:rsidRPr="00C5519D">
              <w:rPr>
                <w:szCs w:val="16"/>
              </w:rPr>
              <w:t>en</w:t>
            </w:r>
            <w:r w:rsidRPr="00C5519D">
              <w:rPr>
                <w:szCs w:val="16"/>
              </w:rPr>
              <w:t xml:space="preserve"> ambientes de pre-producción</w:t>
            </w:r>
            <w:r w:rsidR="00592EB1" w:rsidRPr="00C5519D">
              <w:rPr>
                <w:szCs w:val="16"/>
              </w:rPr>
              <w:t xml:space="preserve"> del Departamento de Validación de Software </w:t>
            </w:r>
            <w:r w:rsidRPr="00C5519D">
              <w:rPr>
                <w:szCs w:val="16"/>
              </w:rPr>
              <w:t xml:space="preserve"> en coordinación con la </w:t>
            </w:r>
            <w:r w:rsidR="007F70C2" w:rsidRPr="00C5519D">
              <w:rPr>
                <w:szCs w:val="16"/>
              </w:rPr>
              <w:t>Contraparte</w:t>
            </w:r>
            <w:r w:rsidRPr="00C5519D">
              <w:rPr>
                <w:szCs w:val="16"/>
              </w:rPr>
              <w:t>.</w:t>
            </w:r>
          </w:p>
          <w:p w:rsidR="00E53DC7" w:rsidRPr="00C5519D" w:rsidRDefault="00592EB1">
            <w:pPr>
              <w:pStyle w:val="Prrafodelista"/>
              <w:widowControl w:val="0"/>
              <w:numPr>
                <w:ilvl w:val="0"/>
                <w:numId w:val="21"/>
              </w:numPr>
              <w:spacing w:after="0"/>
              <w:contextualSpacing w:val="0"/>
              <w:jc w:val="both"/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</w:pPr>
            <w:r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 xml:space="preserve">Pruebas de migración </w:t>
            </w:r>
            <w:commentRangeStart w:id="219"/>
            <w:r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 xml:space="preserve">con </w:t>
            </w:r>
            <w:ins w:id="220" w:author="Pantoja Gonzales Marcos" w:date="2017-10-25T09:44:00Z">
              <w:r w:rsidR="008B6B42" w:rsidRPr="00C5519D">
                <w:rPr>
                  <w:rFonts w:ascii="Arial" w:eastAsia="Times New Roman" w:hAnsi="Arial" w:cs="Arial"/>
                  <w:bCs/>
                  <w:iCs/>
                  <w:sz w:val="18"/>
                  <w:szCs w:val="18"/>
                  <w:lang w:val="es-ES" w:eastAsia="es-ES"/>
                </w:rPr>
                <w:t>h</w:t>
              </w:r>
            </w:ins>
            <w:del w:id="221" w:author="Pantoja Gonzales Marcos" w:date="2017-10-25T09:44:00Z">
              <w:r w:rsidRPr="00C5519D" w:rsidDel="008B6B42">
                <w:rPr>
                  <w:rFonts w:ascii="Arial" w:eastAsia="Times New Roman" w:hAnsi="Arial" w:cs="Arial"/>
                  <w:bCs/>
                  <w:iCs/>
                  <w:sz w:val="18"/>
                  <w:szCs w:val="18"/>
                  <w:lang w:val="es-ES" w:eastAsia="es-ES"/>
                </w:rPr>
                <w:delText>H</w:delText>
              </w:r>
            </w:del>
            <w:r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erramientas y/o técnicas para la migración de información</w:t>
            </w:r>
            <w:commentRangeEnd w:id="219"/>
            <w:r w:rsidR="00AC127F" w:rsidRPr="00C5519D">
              <w:rPr>
                <w:rStyle w:val="Refdecomentario"/>
                <w:rFonts w:ascii="Arial" w:eastAsia="Times New Roman" w:hAnsi="Arial" w:cs="Arial"/>
                <w:lang w:val="es-ES" w:eastAsia="es-ES"/>
                <w:rPrChange w:id="222" w:author="Soto Salvador Ximena" w:date="2017-10-27T11:16:00Z">
                  <w:rPr>
                    <w:rStyle w:val="Refdecomentario"/>
                    <w:rFonts w:ascii="Times New Roman" w:eastAsia="Times New Roman" w:hAnsi="Times New Roman"/>
                    <w:lang w:val="es-ES" w:eastAsia="es-ES"/>
                  </w:rPr>
                </w:rPrChange>
              </w:rPr>
              <w:commentReference w:id="219"/>
            </w:r>
            <w:r w:rsidRPr="00C5519D">
              <w:rPr>
                <w:rFonts w:ascii="Arial" w:eastAsia="Times New Roman" w:hAnsi="Arial" w:cs="Arial"/>
                <w:bCs/>
                <w:iCs/>
                <w:sz w:val="18"/>
                <w:szCs w:val="18"/>
                <w:lang w:val="es-ES" w:eastAsia="es-ES"/>
              </w:rPr>
              <w:t>.</w:t>
            </w:r>
          </w:p>
          <w:p w:rsidR="00D27CE7" w:rsidRPr="00C5519D" w:rsidRDefault="00D27CE7">
            <w:pPr>
              <w:pStyle w:val="Textoindependiente3"/>
              <w:widowControl w:val="0"/>
              <w:numPr>
                <w:ilvl w:val="0"/>
                <w:numId w:val="21"/>
              </w:numPr>
              <w:rPr>
                <w:szCs w:val="16"/>
              </w:rPr>
            </w:pPr>
            <w:r w:rsidRPr="00C5519D">
              <w:rPr>
                <w:szCs w:val="16"/>
              </w:rPr>
              <w:t xml:space="preserve">Documento de Plan de Pruebas integrales aprobado por la </w:t>
            </w:r>
            <w:ins w:id="223" w:author="Pantoja Gonzales Marcos" w:date="2017-10-25T09:44:00Z">
              <w:r w:rsidR="008B6B42" w:rsidRPr="00C5519D">
                <w:rPr>
                  <w:szCs w:val="16"/>
                </w:rPr>
                <w:t>C</w:t>
              </w:r>
            </w:ins>
            <w:del w:id="224" w:author="Pantoja Gonzales Marcos" w:date="2017-10-25T09:44:00Z">
              <w:r w:rsidRPr="00C5519D" w:rsidDel="008B6B42">
                <w:rPr>
                  <w:szCs w:val="16"/>
                </w:rPr>
                <w:delText>c</w:delText>
              </w:r>
            </w:del>
            <w:r w:rsidRPr="00C5519D">
              <w:rPr>
                <w:szCs w:val="16"/>
              </w:rPr>
              <w:t xml:space="preserve">ontraparte.  </w:t>
            </w:r>
          </w:p>
          <w:p w:rsidR="00002C69" w:rsidRPr="00C5519D" w:rsidRDefault="009E2AC4" w:rsidP="00002C69">
            <w:pPr>
              <w:pStyle w:val="Textoindependiente3"/>
              <w:widowControl w:val="0"/>
              <w:numPr>
                <w:ilvl w:val="0"/>
                <w:numId w:val="21"/>
              </w:numPr>
              <w:rPr>
                <w:szCs w:val="16"/>
              </w:rPr>
            </w:pPr>
            <w:r w:rsidRPr="00C5519D">
              <w:rPr>
                <w:szCs w:val="16"/>
              </w:rPr>
              <w:t>Ejecución</w:t>
            </w:r>
            <w:r w:rsidR="00002C69" w:rsidRPr="00C5519D">
              <w:rPr>
                <w:szCs w:val="16"/>
              </w:rPr>
              <w:t xml:space="preserve"> de </w:t>
            </w:r>
            <w:r w:rsidRPr="00C5519D">
              <w:rPr>
                <w:szCs w:val="16"/>
              </w:rPr>
              <w:t xml:space="preserve">las </w:t>
            </w:r>
            <w:r w:rsidR="00002C69" w:rsidRPr="00C5519D">
              <w:rPr>
                <w:szCs w:val="16"/>
              </w:rPr>
              <w:t>pruebas</w:t>
            </w:r>
            <w:r w:rsidR="00E53DC7" w:rsidRPr="00C5519D">
              <w:rPr>
                <w:szCs w:val="16"/>
              </w:rPr>
              <w:t xml:space="preserve"> </w:t>
            </w:r>
            <w:r w:rsidR="00D27CE7" w:rsidRPr="00C5519D">
              <w:rPr>
                <w:szCs w:val="16"/>
              </w:rPr>
              <w:t xml:space="preserve">integrales </w:t>
            </w:r>
            <w:r w:rsidRPr="00C5519D">
              <w:rPr>
                <w:szCs w:val="16"/>
              </w:rPr>
              <w:t>para los módulos 1, 2, 3, 4</w:t>
            </w:r>
            <w:r w:rsidR="00CC569A" w:rsidRPr="00C5519D">
              <w:rPr>
                <w:szCs w:val="16"/>
              </w:rPr>
              <w:t>,</w:t>
            </w:r>
            <w:r w:rsidRPr="00C5519D">
              <w:rPr>
                <w:szCs w:val="16"/>
              </w:rPr>
              <w:t xml:space="preserve"> 5</w:t>
            </w:r>
            <w:r w:rsidR="00CC569A" w:rsidRPr="00C5519D">
              <w:rPr>
                <w:szCs w:val="16"/>
              </w:rPr>
              <w:t xml:space="preserve"> y 6</w:t>
            </w:r>
            <w:r w:rsidR="002B1421" w:rsidRPr="00C5519D">
              <w:rPr>
                <w:szCs w:val="16"/>
              </w:rPr>
              <w:t>, en coordinación con la Contraparte</w:t>
            </w:r>
            <w:r w:rsidR="00D27CE7" w:rsidRPr="00C5519D">
              <w:rPr>
                <w:szCs w:val="16"/>
              </w:rPr>
              <w:t xml:space="preserve">, las cuales </w:t>
            </w:r>
            <w:r w:rsidR="007B6C1E" w:rsidRPr="00C5519D">
              <w:rPr>
                <w:szCs w:val="16"/>
              </w:rPr>
              <w:t>incluirán</w:t>
            </w:r>
            <w:r w:rsidRPr="00C5519D">
              <w:rPr>
                <w:szCs w:val="16"/>
              </w:rPr>
              <w:t>:</w:t>
            </w:r>
          </w:p>
          <w:p w:rsidR="00002C69" w:rsidRPr="00C5519D" w:rsidRDefault="00002C69" w:rsidP="009E2AC4">
            <w:pPr>
              <w:pStyle w:val="Textoindependiente3"/>
              <w:widowControl w:val="0"/>
              <w:numPr>
                <w:ilvl w:val="0"/>
                <w:numId w:val="21"/>
              </w:numPr>
              <w:ind w:left="1283"/>
              <w:rPr>
                <w:szCs w:val="16"/>
              </w:rPr>
            </w:pPr>
            <w:r w:rsidRPr="00C5519D">
              <w:rPr>
                <w:szCs w:val="16"/>
              </w:rPr>
              <w:t xml:space="preserve">Pruebas funcionales </w:t>
            </w:r>
            <w:r w:rsidR="00D27CE7" w:rsidRPr="00C5519D">
              <w:rPr>
                <w:szCs w:val="16"/>
              </w:rPr>
              <w:t xml:space="preserve">integrales </w:t>
            </w:r>
            <w:r w:rsidRPr="00C5519D">
              <w:rPr>
                <w:szCs w:val="16"/>
              </w:rPr>
              <w:t xml:space="preserve">con </w:t>
            </w:r>
            <w:r w:rsidR="00D27CE7" w:rsidRPr="00C5519D">
              <w:rPr>
                <w:szCs w:val="16"/>
              </w:rPr>
              <w:t>la Contraparte</w:t>
            </w:r>
          </w:p>
          <w:p w:rsidR="00002C69" w:rsidRPr="00C5519D" w:rsidRDefault="00002C69">
            <w:pPr>
              <w:pStyle w:val="Textoindependiente3"/>
              <w:widowControl w:val="0"/>
              <w:numPr>
                <w:ilvl w:val="0"/>
                <w:numId w:val="21"/>
              </w:numPr>
              <w:ind w:left="1283"/>
              <w:rPr>
                <w:szCs w:val="16"/>
              </w:rPr>
            </w:pPr>
            <w:r w:rsidRPr="00C5519D">
              <w:rPr>
                <w:szCs w:val="16"/>
              </w:rPr>
              <w:t xml:space="preserve">Pruebas de </w:t>
            </w:r>
            <w:r w:rsidR="007F70C2" w:rsidRPr="00C5519D">
              <w:rPr>
                <w:szCs w:val="16"/>
              </w:rPr>
              <w:t>carga</w:t>
            </w:r>
          </w:p>
          <w:p w:rsidR="00002C69" w:rsidRPr="00C5519D" w:rsidRDefault="00002C69" w:rsidP="009E2AC4">
            <w:pPr>
              <w:pStyle w:val="Textoindependiente3"/>
              <w:widowControl w:val="0"/>
              <w:numPr>
                <w:ilvl w:val="0"/>
                <w:numId w:val="21"/>
              </w:numPr>
              <w:ind w:left="1283"/>
              <w:rPr>
                <w:szCs w:val="16"/>
                <w:lang w:val="es-ES_tradnl"/>
              </w:rPr>
            </w:pPr>
            <w:r w:rsidRPr="00C5519D">
              <w:rPr>
                <w:szCs w:val="16"/>
                <w:lang w:val="es-ES_tradnl"/>
              </w:rPr>
              <w:t xml:space="preserve">Pruebas finales integrales con el personal que operará </w:t>
            </w:r>
            <w:r w:rsidR="006E661B" w:rsidRPr="00C5519D">
              <w:rPr>
                <w:szCs w:val="16"/>
                <w:lang w:val="es-ES_tradnl"/>
              </w:rPr>
              <w:t>SITES</w:t>
            </w:r>
            <w:r w:rsidR="00144C85" w:rsidRPr="00C5519D">
              <w:rPr>
                <w:szCs w:val="16"/>
                <w:lang w:val="es-ES_tradnl"/>
              </w:rPr>
              <w:t xml:space="preserve">, designado por la </w:t>
            </w:r>
            <w:r w:rsidR="009246E8" w:rsidRPr="00C5519D">
              <w:rPr>
                <w:szCs w:val="16"/>
                <w:lang w:val="es-ES_tradnl"/>
              </w:rPr>
              <w:t>GTES</w:t>
            </w:r>
            <w:r w:rsidR="00144C85" w:rsidRPr="00C5519D">
              <w:rPr>
                <w:szCs w:val="16"/>
                <w:lang w:val="es-ES_tradnl"/>
              </w:rPr>
              <w:t>.</w:t>
            </w:r>
          </w:p>
          <w:p w:rsidR="006066AB" w:rsidRPr="00C5519D" w:rsidRDefault="006066AB" w:rsidP="006066AB">
            <w:pPr>
              <w:pStyle w:val="Textoindependiente3"/>
              <w:widowControl w:val="0"/>
              <w:numPr>
                <w:ilvl w:val="0"/>
                <w:numId w:val="21"/>
              </w:numPr>
              <w:rPr>
                <w:szCs w:val="16"/>
                <w:lang w:val="es-ES_tradnl"/>
                <w:rPrChange w:id="225" w:author="Soto Salvador Ximena" w:date="2017-10-27T11:17:00Z">
                  <w:rPr>
                    <w:szCs w:val="16"/>
                  </w:rPr>
                </w:rPrChange>
              </w:rPr>
            </w:pPr>
            <w:r w:rsidRPr="00C5519D">
              <w:rPr>
                <w:szCs w:val="16"/>
                <w:lang w:val="es-ES_tradnl"/>
                <w:rPrChange w:id="226" w:author="Soto Salvador Ximena" w:date="2017-10-27T11:17:00Z">
                  <w:rPr>
                    <w:szCs w:val="16"/>
                  </w:rPr>
                </w:rPrChange>
              </w:rPr>
              <w:t xml:space="preserve">Resultado satisfactorio de las pruebas ejecutadas por el </w:t>
            </w:r>
            <w:r w:rsidR="00E6751E" w:rsidRPr="00C5519D">
              <w:rPr>
                <w:szCs w:val="16"/>
                <w:lang w:val="es-ES_tradnl"/>
                <w:rPrChange w:id="227" w:author="Soto Salvador Ximena" w:date="2017-10-27T11:17:00Z">
                  <w:rPr>
                    <w:szCs w:val="16"/>
                  </w:rPr>
                </w:rPrChange>
              </w:rPr>
              <w:t xml:space="preserve">consultor </w:t>
            </w:r>
            <w:r w:rsidRPr="00C5519D">
              <w:rPr>
                <w:szCs w:val="16"/>
                <w:lang w:val="es-ES_tradnl"/>
                <w:rPrChange w:id="228" w:author="Soto Salvador Ximena" w:date="2017-10-27T11:17:00Z">
                  <w:rPr>
                    <w:szCs w:val="16"/>
                  </w:rPr>
                </w:rPrChange>
              </w:rPr>
              <w:t xml:space="preserve">y </w:t>
            </w:r>
            <w:r w:rsidRPr="00C5519D">
              <w:rPr>
                <w:szCs w:val="16"/>
                <w:lang w:val="es-ES_tradnl"/>
              </w:rPr>
              <w:t xml:space="preserve">aprobadas por la Contraparte. El medio de verificación será </w:t>
            </w:r>
            <w:r w:rsidR="00342736" w:rsidRPr="00C5519D">
              <w:rPr>
                <w:szCs w:val="16"/>
                <w:lang w:val="es-ES_tradnl"/>
              </w:rPr>
              <w:t xml:space="preserve">el </w:t>
            </w:r>
            <w:r w:rsidR="00342736" w:rsidRPr="00C5519D">
              <w:rPr>
                <w:szCs w:val="16"/>
                <w:lang w:val="es-ES_tradnl"/>
                <w:rPrChange w:id="229" w:author="Soto Salvador Ximena" w:date="2017-10-27T11:17:00Z">
                  <w:rPr>
                    <w:szCs w:val="16"/>
                  </w:rPr>
                </w:rPrChange>
              </w:rPr>
              <w:t>Documento de Plan de Pruebas ejecutado y aprobado por la Contraparte</w:t>
            </w:r>
            <w:r w:rsidRPr="00C5519D">
              <w:rPr>
                <w:szCs w:val="16"/>
                <w:lang w:val="es-ES_tradnl"/>
                <w:rPrChange w:id="230" w:author="Soto Salvador Ximena" w:date="2017-10-27T11:17:00Z">
                  <w:rPr>
                    <w:szCs w:val="16"/>
                  </w:rPr>
                </w:rPrChange>
              </w:rPr>
              <w:t>.</w:t>
            </w:r>
          </w:p>
          <w:p w:rsidR="00E53DC7" w:rsidRPr="00C5519D" w:rsidRDefault="00E53DC7">
            <w:pPr>
              <w:pStyle w:val="Textoindependiente3"/>
              <w:widowControl w:val="0"/>
              <w:ind w:left="356"/>
              <w:rPr>
                <w:szCs w:val="16"/>
                <w:lang w:val="es-ES_tradnl"/>
              </w:rPr>
            </w:pPr>
          </w:p>
          <w:p w:rsidR="003A4000" w:rsidRPr="00C5519D" w:rsidRDefault="003A4000" w:rsidP="003A4000">
            <w:pPr>
              <w:pStyle w:val="Textoindependiente3"/>
              <w:widowControl w:val="0"/>
              <w:rPr>
                <w:szCs w:val="16"/>
              </w:rPr>
            </w:pPr>
          </w:p>
          <w:p w:rsidR="005E53BE" w:rsidRPr="00C5519D" w:rsidRDefault="008F74A9" w:rsidP="00F23CD1">
            <w:pPr>
              <w:pStyle w:val="Textoindependiente3"/>
              <w:widowControl w:val="0"/>
              <w:rPr>
                <w:szCs w:val="16"/>
              </w:rPr>
            </w:pPr>
            <w:commentRangeStart w:id="231"/>
            <w:r w:rsidRPr="00C5519D">
              <w:rPr>
                <w:szCs w:val="16"/>
              </w:rPr>
              <w:t xml:space="preserve">Para </w:t>
            </w:r>
            <w:r w:rsidR="005E53BE" w:rsidRPr="00C5519D">
              <w:rPr>
                <w:szCs w:val="16"/>
              </w:rPr>
              <w:t>los productos 2</w:t>
            </w:r>
            <w:r w:rsidR="00643E83" w:rsidRPr="00C5519D">
              <w:rPr>
                <w:szCs w:val="16"/>
              </w:rPr>
              <w:t xml:space="preserve"> y</w:t>
            </w:r>
            <w:r w:rsidRPr="00C5519D">
              <w:rPr>
                <w:szCs w:val="16"/>
              </w:rPr>
              <w:t xml:space="preserve"> 3,</w:t>
            </w:r>
            <w:commentRangeEnd w:id="231"/>
            <w:r w:rsidR="00AC127F" w:rsidRPr="00C5519D">
              <w:rPr>
                <w:rPrChange w:id="232" w:author="Soto Salvador Ximena" w:date="2017-10-27T11:17:00Z">
                  <w:rPr>
                    <w:rStyle w:val="Refdecomentario"/>
                    <w:rFonts w:ascii="Times New Roman" w:hAnsi="Times New Roman" w:cs="Times New Roman"/>
                  </w:rPr>
                </w:rPrChange>
              </w:rPr>
              <w:commentReference w:id="231"/>
            </w:r>
            <w:r w:rsidRPr="00C5519D">
              <w:rPr>
                <w:szCs w:val="16"/>
              </w:rPr>
              <w:t xml:space="preserve"> la empresa </w:t>
            </w:r>
            <w:ins w:id="233" w:author="Soto Salvador Ximena" w:date="2017-10-27T10:51:00Z">
              <w:r w:rsidR="0068688C" w:rsidRPr="00C5519D">
                <w:rPr>
                  <w:szCs w:val="16"/>
                  <w:rPrChange w:id="234" w:author="Soto Salvador Ximena" w:date="2017-10-27T11:17:00Z">
                    <w:rPr>
                      <w:szCs w:val="16"/>
                      <w:highlight w:val="yellow"/>
                    </w:rPr>
                  </w:rPrChange>
                </w:rPr>
                <w:t xml:space="preserve">consultora </w:t>
              </w:r>
            </w:ins>
            <w:r w:rsidRPr="00C5519D">
              <w:rPr>
                <w:szCs w:val="16"/>
              </w:rPr>
              <w:t xml:space="preserve">adjudicada deberá entregar a la </w:t>
            </w:r>
            <w:r w:rsidR="007F70C2" w:rsidRPr="00C5519D">
              <w:rPr>
                <w:szCs w:val="16"/>
              </w:rPr>
              <w:t>Contraparte</w:t>
            </w:r>
            <w:r w:rsidR="00E53DC7" w:rsidRPr="00C5519D">
              <w:rPr>
                <w:szCs w:val="16"/>
              </w:rPr>
              <w:t xml:space="preserve"> </w:t>
            </w:r>
            <w:r w:rsidR="003A4000" w:rsidRPr="00C5519D">
              <w:rPr>
                <w:szCs w:val="16"/>
              </w:rPr>
              <w:t xml:space="preserve">el Código Fuente con las correcciones finales </w:t>
            </w:r>
            <w:r w:rsidR="00CE2CFB" w:rsidRPr="00C5519D">
              <w:rPr>
                <w:szCs w:val="16"/>
              </w:rPr>
              <w:t xml:space="preserve">aprobadas por la </w:t>
            </w:r>
            <w:r w:rsidR="007F70C2" w:rsidRPr="00C5519D">
              <w:rPr>
                <w:szCs w:val="16"/>
              </w:rPr>
              <w:t>Contraparte</w:t>
            </w:r>
            <w:r w:rsidR="00CE2CFB" w:rsidRPr="00C5519D">
              <w:rPr>
                <w:szCs w:val="16"/>
              </w:rPr>
              <w:t xml:space="preserve">, </w:t>
            </w:r>
            <w:r w:rsidR="00643E83" w:rsidRPr="00C5519D">
              <w:rPr>
                <w:szCs w:val="16"/>
              </w:rPr>
              <w:t xml:space="preserve">la empresa adjudicada deberá entregar a la </w:t>
            </w:r>
            <w:r w:rsidR="007F70C2" w:rsidRPr="00C5519D">
              <w:rPr>
                <w:szCs w:val="16"/>
              </w:rPr>
              <w:t>Contraparte</w:t>
            </w:r>
            <w:r w:rsidR="00643E83" w:rsidRPr="00C5519D">
              <w:rPr>
                <w:szCs w:val="16"/>
              </w:rPr>
              <w:t xml:space="preserve"> el Código Fuente de los productos 2 y 3 con las correcciones que se hayan identificado en las pruebas del producto 4</w:t>
            </w:r>
            <w:r w:rsidR="00B3680F" w:rsidRPr="00C5519D">
              <w:rPr>
                <w:szCs w:val="16"/>
              </w:rPr>
              <w:t xml:space="preserve"> aprobadas por la </w:t>
            </w:r>
            <w:r w:rsidR="007F70C2" w:rsidRPr="00C5519D">
              <w:rPr>
                <w:szCs w:val="16"/>
              </w:rPr>
              <w:t>Contraparte</w:t>
            </w:r>
            <w:r w:rsidR="00643E83" w:rsidRPr="00C5519D">
              <w:rPr>
                <w:szCs w:val="16"/>
              </w:rPr>
              <w:t>.</w:t>
            </w:r>
          </w:p>
          <w:p w:rsidR="00592EB1" w:rsidRPr="00C5519D" w:rsidRDefault="00592EB1">
            <w:pPr>
              <w:pStyle w:val="Textoindependiente3"/>
              <w:widowControl w:val="0"/>
              <w:rPr>
                <w:szCs w:val="16"/>
              </w:rPr>
            </w:pPr>
          </w:p>
        </w:tc>
      </w:tr>
      <w:tr w:rsidR="00F8212E" w:rsidRPr="00C5519D" w:rsidTr="00095F3B">
        <w:trPr>
          <w:trHeight w:val="2738"/>
        </w:trPr>
        <w:tc>
          <w:tcPr>
            <w:tcW w:w="102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212E" w:rsidRPr="00C5519D" w:rsidRDefault="00F8212E" w:rsidP="00F8212E">
            <w:pPr>
              <w:pStyle w:val="Textoindependiente3"/>
              <w:widowControl w:val="0"/>
              <w:rPr>
                <w:b/>
                <w:szCs w:val="16"/>
              </w:rPr>
            </w:pPr>
          </w:p>
          <w:p w:rsidR="00046C70" w:rsidRPr="00C5519D" w:rsidRDefault="00DB20AD" w:rsidP="00046C70">
            <w:pPr>
              <w:pStyle w:val="Textoindependiente3"/>
              <w:widowControl w:val="0"/>
              <w:rPr>
                <w:b/>
                <w:szCs w:val="16"/>
              </w:rPr>
            </w:pPr>
            <w:r w:rsidRPr="00C5519D">
              <w:rPr>
                <w:b/>
                <w:szCs w:val="16"/>
              </w:rPr>
              <w:t>Tercera</w:t>
            </w:r>
            <w:r w:rsidR="00046C70" w:rsidRPr="00C5519D">
              <w:rPr>
                <w:b/>
                <w:szCs w:val="16"/>
              </w:rPr>
              <w:t xml:space="preserve"> Fase: </w:t>
            </w:r>
            <w:r w:rsidR="006E44EC" w:rsidRPr="00C5519D">
              <w:rPr>
                <w:b/>
                <w:szCs w:val="16"/>
              </w:rPr>
              <w:t>Entrega de documentación</w:t>
            </w:r>
            <w:r w:rsidR="00AB2216" w:rsidRPr="00C5519D">
              <w:rPr>
                <w:b/>
                <w:szCs w:val="16"/>
              </w:rPr>
              <w:t xml:space="preserve"> </w:t>
            </w:r>
            <w:r w:rsidR="00317499" w:rsidRPr="00C5519D">
              <w:rPr>
                <w:b/>
                <w:szCs w:val="16"/>
              </w:rPr>
              <w:t>y capacitaciones</w:t>
            </w:r>
          </w:p>
          <w:p w:rsidR="007876D6" w:rsidRPr="00C5519D" w:rsidRDefault="007876D6" w:rsidP="00046C70">
            <w:pPr>
              <w:pStyle w:val="Textoindependiente3"/>
              <w:widowControl w:val="0"/>
              <w:rPr>
                <w:b/>
                <w:szCs w:val="16"/>
              </w:rPr>
            </w:pPr>
          </w:p>
          <w:p w:rsidR="00232628" w:rsidRPr="00C5519D" w:rsidRDefault="006E44EC" w:rsidP="00232628">
            <w:pPr>
              <w:pStyle w:val="Textoindependiente3"/>
              <w:widowControl w:val="0"/>
              <w:ind w:left="432"/>
              <w:rPr>
                <w:b/>
                <w:szCs w:val="16"/>
              </w:rPr>
            </w:pPr>
            <w:r w:rsidRPr="00C5519D">
              <w:rPr>
                <w:b/>
                <w:szCs w:val="16"/>
              </w:rPr>
              <w:t xml:space="preserve">Producto </w:t>
            </w:r>
            <w:r w:rsidR="0023199C" w:rsidRPr="00C5519D">
              <w:rPr>
                <w:b/>
                <w:szCs w:val="16"/>
              </w:rPr>
              <w:t>5</w:t>
            </w:r>
            <w:r w:rsidRPr="00C5519D">
              <w:rPr>
                <w:b/>
                <w:szCs w:val="16"/>
              </w:rPr>
              <w:t xml:space="preserve">: </w:t>
            </w:r>
          </w:p>
          <w:p w:rsidR="00F8212E" w:rsidRPr="00C5519D" w:rsidRDefault="00F8212E" w:rsidP="00FD76B7">
            <w:pPr>
              <w:pStyle w:val="Textoindependiente3"/>
              <w:widowControl w:val="0"/>
              <w:numPr>
                <w:ilvl w:val="0"/>
                <w:numId w:val="7"/>
              </w:numPr>
              <w:rPr>
                <w:szCs w:val="16"/>
                <w:lang w:val="es-ES_tradnl"/>
              </w:rPr>
            </w:pPr>
            <w:r w:rsidRPr="00C5519D">
              <w:rPr>
                <w:szCs w:val="16"/>
                <w:lang w:val="es-ES_tradnl"/>
              </w:rPr>
              <w:t>Manual</w:t>
            </w:r>
            <w:r w:rsidR="005218BF" w:rsidRPr="00C5519D">
              <w:rPr>
                <w:szCs w:val="16"/>
                <w:lang w:val="es-ES_tradnl"/>
              </w:rPr>
              <w:t xml:space="preserve"> Técnico</w:t>
            </w:r>
            <w:r w:rsidRPr="00C5519D">
              <w:rPr>
                <w:szCs w:val="16"/>
                <w:lang w:val="es-ES_tradnl"/>
              </w:rPr>
              <w:t xml:space="preserve"> del Sistema</w:t>
            </w:r>
          </w:p>
          <w:p w:rsidR="00F8212E" w:rsidRPr="00C5519D" w:rsidRDefault="00F8212E" w:rsidP="00FD76B7">
            <w:pPr>
              <w:pStyle w:val="Textoindependiente3"/>
              <w:widowControl w:val="0"/>
              <w:numPr>
                <w:ilvl w:val="0"/>
                <w:numId w:val="7"/>
              </w:numPr>
              <w:rPr>
                <w:szCs w:val="16"/>
                <w:lang w:val="es-ES_tradnl"/>
              </w:rPr>
            </w:pPr>
            <w:r w:rsidRPr="00C5519D">
              <w:rPr>
                <w:szCs w:val="16"/>
                <w:lang w:val="es-ES_tradnl"/>
              </w:rPr>
              <w:t>Manual de Base de Datos</w:t>
            </w:r>
          </w:p>
          <w:p w:rsidR="00F8212E" w:rsidRPr="00C5519D" w:rsidRDefault="00F8212E" w:rsidP="00FD76B7">
            <w:pPr>
              <w:pStyle w:val="Textoindependiente3"/>
              <w:widowControl w:val="0"/>
              <w:numPr>
                <w:ilvl w:val="0"/>
                <w:numId w:val="7"/>
              </w:numPr>
              <w:rPr>
                <w:szCs w:val="16"/>
                <w:lang w:val="es-ES_tradnl"/>
              </w:rPr>
            </w:pPr>
            <w:r w:rsidRPr="00C5519D">
              <w:rPr>
                <w:szCs w:val="16"/>
                <w:lang w:val="es-ES_tradnl"/>
              </w:rPr>
              <w:t>Manual de Usuario</w:t>
            </w:r>
            <w:r w:rsidR="00E06E0C" w:rsidRPr="00C5519D">
              <w:rPr>
                <w:szCs w:val="16"/>
                <w:lang w:val="es-ES_tradnl"/>
              </w:rPr>
              <w:t xml:space="preserve"> Genérico y Ayuda por Operación</w:t>
            </w:r>
          </w:p>
          <w:p w:rsidR="00F8212E" w:rsidRPr="00C5519D" w:rsidRDefault="0048291A" w:rsidP="00FD76B7">
            <w:pPr>
              <w:pStyle w:val="Textoindependiente3"/>
              <w:widowControl w:val="0"/>
              <w:numPr>
                <w:ilvl w:val="0"/>
                <w:numId w:val="7"/>
              </w:numPr>
              <w:rPr>
                <w:szCs w:val="16"/>
                <w:lang w:val="es-ES_tradnl"/>
              </w:rPr>
            </w:pPr>
            <w:r w:rsidRPr="00C5519D">
              <w:rPr>
                <w:szCs w:val="16"/>
                <w:lang w:val="es-ES_tradnl"/>
              </w:rPr>
              <w:t>Manuales</w:t>
            </w:r>
            <w:r w:rsidR="00F8212E" w:rsidRPr="00C5519D">
              <w:rPr>
                <w:szCs w:val="16"/>
                <w:lang w:val="es-ES_tradnl"/>
              </w:rPr>
              <w:t xml:space="preserve"> de instalación </w:t>
            </w:r>
            <w:r w:rsidRPr="00C5519D">
              <w:rPr>
                <w:szCs w:val="16"/>
                <w:lang w:val="es-ES_tradnl"/>
              </w:rPr>
              <w:t xml:space="preserve">y configuración </w:t>
            </w:r>
            <w:r w:rsidR="00F8212E" w:rsidRPr="00C5519D">
              <w:rPr>
                <w:szCs w:val="16"/>
                <w:lang w:val="es-ES_tradnl"/>
              </w:rPr>
              <w:t>de la tecnología utilizada</w:t>
            </w:r>
          </w:p>
          <w:p w:rsidR="00F32E9F" w:rsidRPr="00C5519D" w:rsidRDefault="00F32E9F" w:rsidP="001D0129">
            <w:pPr>
              <w:pStyle w:val="Textoindependiente3"/>
              <w:widowControl w:val="0"/>
              <w:rPr>
                <w:szCs w:val="16"/>
                <w:lang w:val="es-ES_tradnl"/>
              </w:rPr>
            </w:pPr>
          </w:p>
          <w:p w:rsidR="00317499" w:rsidRPr="00C5519D" w:rsidRDefault="00317499" w:rsidP="00317499">
            <w:pPr>
              <w:pStyle w:val="Textoindependiente3"/>
              <w:widowControl w:val="0"/>
              <w:ind w:left="432"/>
              <w:rPr>
                <w:b/>
                <w:szCs w:val="16"/>
              </w:rPr>
            </w:pPr>
            <w:r w:rsidRPr="00C5519D">
              <w:rPr>
                <w:b/>
                <w:szCs w:val="16"/>
              </w:rPr>
              <w:t xml:space="preserve">Producto </w:t>
            </w:r>
            <w:r w:rsidR="0023199C" w:rsidRPr="00C5519D">
              <w:rPr>
                <w:b/>
                <w:szCs w:val="16"/>
              </w:rPr>
              <w:t>6</w:t>
            </w:r>
            <w:r w:rsidRPr="00C5519D">
              <w:rPr>
                <w:b/>
                <w:szCs w:val="16"/>
              </w:rPr>
              <w:t xml:space="preserve">: </w:t>
            </w:r>
          </w:p>
          <w:p w:rsidR="000C14B7" w:rsidRPr="00C5519D" w:rsidRDefault="00317499" w:rsidP="00FD76B7">
            <w:pPr>
              <w:pStyle w:val="Textoindependiente3"/>
              <w:widowControl w:val="0"/>
              <w:numPr>
                <w:ilvl w:val="0"/>
                <w:numId w:val="7"/>
              </w:numPr>
              <w:rPr>
                <w:szCs w:val="16"/>
                <w:lang w:val="es-ES_tradnl"/>
              </w:rPr>
            </w:pPr>
            <w:r w:rsidRPr="00C5519D">
              <w:rPr>
                <w:szCs w:val="16"/>
                <w:lang w:val="es-ES_tradnl"/>
              </w:rPr>
              <w:t xml:space="preserve">Cronograma de </w:t>
            </w:r>
            <w:r w:rsidR="000A5570" w:rsidRPr="00C5519D">
              <w:rPr>
                <w:szCs w:val="16"/>
                <w:lang w:val="es-ES_tradnl"/>
              </w:rPr>
              <w:t>Capacitaciones magistrales e integrales</w:t>
            </w:r>
            <w:r w:rsidR="00AB2216" w:rsidRPr="00C5519D">
              <w:rPr>
                <w:szCs w:val="16"/>
                <w:lang w:val="es-ES_tradnl"/>
              </w:rPr>
              <w:t xml:space="preserve"> </w:t>
            </w:r>
            <w:r w:rsidRPr="00C5519D">
              <w:rPr>
                <w:szCs w:val="16"/>
                <w:lang w:val="es-ES_tradnl"/>
              </w:rPr>
              <w:t>por proceso</w:t>
            </w:r>
            <w:r w:rsidR="00C26E2D" w:rsidRPr="00C5519D">
              <w:rPr>
                <w:szCs w:val="16"/>
                <w:lang w:val="es-ES_tradnl"/>
              </w:rPr>
              <w:t>,</w:t>
            </w:r>
            <w:r w:rsidR="004E08B8" w:rsidRPr="00C5519D">
              <w:rPr>
                <w:szCs w:val="16"/>
                <w:lang w:val="es-ES_tradnl"/>
              </w:rPr>
              <w:t xml:space="preserve"> y</w:t>
            </w:r>
            <w:r w:rsidR="00C26E2D" w:rsidRPr="00C5519D">
              <w:rPr>
                <w:szCs w:val="16"/>
                <w:lang w:val="es-ES_tradnl"/>
              </w:rPr>
              <w:t xml:space="preserve"> cronograma de</w:t>
            </w:r>
            <w:r w:rsidR="004E08B8" w:rsidRPr="00C5519D">
              <w:rPr>
                <w:szCs w:val="16"/>
                <w:lang w:val="es-ES_tradnl"/>
              </w:rPr>
              <w:t xml:space="preserve"> transferencia</w:t>
            </w:r>
            <w:r w:rsidR="00B3680F" w:rsidRPr="00C5519D">
              <w:rPr>
                <w:szCs w:val="16"/>
                <w:lang w:val="es-ES_tradnl"/>
              </w:rPr>
              <w:t xml:space="preserve"> técnica</w:t>
            </w:r>
            <w:r w:rsidR="00AB2216" w:rsidRPr="00C5519D">
              <w:rPr>
                <w:szCs w:val="16"/>
                <w:lang w:val="es-ES_tradnl"/>
              </w:rPr>
              <w:t xml:space="preserve"> </w:t>
            </w:r>
            <w:r w:rsidR="00466E3B" w:rsidRPr="00C5519D">
              <w:rPr>
                <w:szCs w:val="16"/>
                <w:lang w:val="es-ES_tradnl"/>
              </w:rPr>
              <w:t>de conocimientos</w:t>
            </w:r>
            <w:r w:rsidR="00C26E2D" w:rsidRPr="00C5519D">
              <w:rPr>
                <w:szCs w:val="16"/>
                <w:lang w:val="es-ES_tradnl"/>
              </w:rPr>
              <w:t xml:space="preserve"> al personal de la GSIS</w:t>
            </w:r>
            <w:r w:rsidR="000C14B7" w:rsidRPr="00C5519D">
              <w:rPr>
                <w:szCs w:val="16"/>
                <w:lang w:val="es-ES_tradnl"/>
              </w:rPr>
              <w:t xml:space="preserve">, </w:t>
            </w:r>
            <w:r w:rsidR="000C14B7" w:rsidRPr="00C5519D">
              <w:rPr>
                <w:szCs w:val="16"/>
              </w:rPr>
              <w:t>elaborado</w:t>
            </w:r>
            <w:r w:rsidR="00C26E2D" w:rsidRPr="00C5519D">
              <w:rPr>
                <w:szCs w:val="16"/>
              </w:rPr>
              <w:t>s</w:t>
            </w:r>
            <w:r w:rsidR="000C14B7" w:rsidRPr="00C5519D">
              <w:rPr>
                <w:szCs w:val="16"/>
              </w:rPr>
              <w:t xml:space="preserve"> en coordinación con la </w:t>
            </w:r>
            <w:r w:rsidR="007F70C2" w:rsidRPr="00C5519D">
              <w:rPr>
                <w:szCs w:val="16"/>
              </w:rPr>
              <w:t>Contraparte</w:t>
            </w:r>
            <w:r w:rsidR="000C14B7" w:rsidRPr="00C5519D">
              <w:rPr>
                <w:szCs w:val="16"/>
              </w:rPr>
              <w:t xml:space="preserve"> y validado</w:t>
            </w:r>
            <w:r w:rsidR="00C26E2D" w:rsidRPr="00C5519D">
              <w:rPr>
                <w:szCs w:val="16"/>
              </w:rPr>
              <w:t>s</w:t>
            </w:r>
            <w:r w:rsidR="000C14B7" w:rsidRPr="00C5519D">
              <w:rPr>
                <w:szCs w:val="16"/>
              </w:rPr>
              <w:t xml:space="preserve"> por ésta.</w:t>
            </w:r>
          </w:p>
          <w:p w:rsidR="00317499" w:rsidRPr="00C5519D" w:rsidRDefault="00636DB5" w:rsidP="00FD76B7">
            <w:pPr>
              <w:pStyle w:val="Textoindependiente3"/>
              <w:widowControl w:val="0"/>
              <w:numPr>
                <w:ilvl w:val="0"/>
                <w:numId w:val="7"/>
              </w:numPr>
              <w:rPr>
                <w:szCs w:val="16"/>
                <w:lang w:val="es-ES_tradnl"/>
              </w:rPr>
            </w:pPr>
            <w:r w:rsidRPr="00C5519D">
              <w:rPr>
                <w:szCs w:val="16"/>
                <w:lang w:val="es-ES_tradnl"/>
              </w:rPr>
              <w:t>Capacitaciones magistrales</w:t>
            </w:r>
          </w:p>
          <w:p w:rsidR="000306CD" w:rsidRPr="00C5519D" w:rsidRDefault="006B5522" w:rsidP="00636DB5">
            <w:pPr>
              <w:pStyle w:val="Textoindependiente3"/>
              <w:widowControl w:val="0"/>
              <w:numPr>
                <w:ilvl w:val="0"/>
                <w:numId w:val="7"/>
              </w:numPr>
              <w:rPr>
                <w:szCs w:val="16"/>
                <w:lang w:val="es-ES_tradnl"/>
              </w:rPr>
            </w:pPr>
            <w:r w:rsidRPr="00C5519D">
              <w:rPr>
                <w:szCs w:val="16"/>
                <w:lang w:val="es-ES_tradnl"/>
              </w:rPr>
              <w:t>Capacitaciones finales</w:t>
            </w:r>
            <w:r w:rsidR="00636DB5" w:rsidRPr="00C5519D">
              <w:rPr>
                <w:szCs w:val="16"/>
                <w:lang w:val="es-ES_tradnl"/>
              </w:rPr>
              <w:t xml:space="preserve"> integrales</w:t>
            </w:r>
            <w:r w:rsidR="00AB2216" w:rsidRPr="00C5519D">
              <w:rPr>
                <w:szCs w:val="16"/>
                <w:lang w:val="es-ES_tradnl"/>
              </w:rPr>
              <w:t xml:space="preserve"> </w:t>
            </w:r>
            <w:r w:rsidR="00B27171" w:rsidRPr="00C5519D">
              <w:rPr>
                <w:szCs w:val="16"/>
                <w:lang w:val="es-ES_tradnl"/>
              </w:rPr>
              <w:t xml:space="preserve">en sitio </w:t>
            </w:r>
            <w:r w:rsidRPr="00C5519D">
              <w:rPr>
                <w:szCs w:val="16"/>
                <w:lang w:val="es-ES_tradnl"/>
              </w:rPr>
              <w:t>con el personal que operará</w:t>
            </w:r>
            <w:r w:rsidR="00257FA9" w:rsidRPr="00C5519D">
              <w:rPr>
                <w:szCs w:val="16"/>
                <w:lang w:val="es-ES_tradnl"/>
              </w:rPr>
              <w:t xml:space="preserve"> el</w:t>
            </w:r>
            <w:r w:rsidR="00AB2216" w:rsidRPr="00C5519D">
              <w:rPr>
                <w:szCs w:val="16"/>
                <w:lang w:val="es-ES_tradnl"/>
              </w:rPr>
              <w:t xml:space="preserve"> </w:t>
            </w:r>
            <w:r w:rsidR="006E661B" w:rsidRPr="00C5519D">
              <w:rPr>
                <w:szCs w:val="16"/>
                <w:lang w:val="es-ES_tradnl"/>
              </w:rPr>
              <w:t>SITES</w:t>
            </w:r>
          </w:p>
          <w:p w:rsidR="004E08B8" w:rsidRPr="00C5519D" w:rsidRDefault="00466E3B" w:rsidP="00466E3B">
            <w:pPr>
              <w:pStyle w:val="Textoindependiente3"/>
              <w:widowControl w:val="0"/>
              <w:numPr>
                <w:ilvl w:val="0"/>
                <w:numId w:val="7"/>
              </w:numPr>
              <w:rPr>
                <w:szCs w:val="16"/>
                <w:lang w:val="es-ES_tradnl"/>
              </w:rPr>
            </w:pPr>
            <w:r w:rsidRPr="00C5519D">
              <w:rPr>
                <w:szCs w:val="16"/>
                <w:lang w:val="es-ES_tradnl"/>
              </w:rPr>
              <w:t>T</w:t>
            </w:r>
            <w:r w:rsidR="004E08B8" w:rsidRPr="00C5519D">
              <w:rPr>
                <w:szCs w:val="16"/>
                <w:lang w:val="es-ES_tradnl"/>
              </w:rPr>
              <w:t>ransferencia técnica</w:t>
            </w:r>
            <w:r w:rsidRPr="00C5519D">
              <w:rPr>
                <w:szCs w:val="16"/>
                <w:lang w:val="es-ES_tradnl"/>
              </w:rPr>
              <w:t xml:space="preserve"> de conocimientos al personal técnico del BCB.</w:t>
            </w:r>
          </w:p>
        </w:tc>
      </w:tr>
      <w:tr w:rsidR="009D25E0" w:rsidRPr="00C5519D" w:rsidTr="00095F3B">
        <w:trPr>
          <w:trHeight w:val="397"/>
        </w:trPr>
        <w:tc>
          <w:tcPr>
            <w:tcW w:w="10283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9D25E0" w:rsidRPr="00C5519D" w:rsidRDefault="009D25E0" w:rsidP="0005793E">
            <w:pPr>
              <w:pStyle w:val="Textoindependiente3"/>
              <w:rPr>
                <w:b/>
                <w:bCs/>
                <w:szCs w:val="18"/>
              </w:rPr>
            </w:pPr>
            <w:r w:rsidRPr="00C5519D">
              <w:rPr>
                <w:b/>
                <w:bCs/>
                <w:szCs w:val="18"/>
              </w:rPr>
              <w:t>D. PROPUESTA TÉCNICA</w:t>
            </w:r>
          </w:p>
        </w:tc>
      </w:tr>
      <w:tr w:rsidR="009D25E0" w:rsidRPr="00C5519D" w:rsidTr="00095F3B">
        <w:trPr>
          <w:trHeight w:val="841"/>
        </w:trPr>
        <w:tc>
          <w:tcPr>
            <w:tcW w:w="10283" w:type="dxa"/>
            <w:tcBorders>
              <w:bottom w:val="single" w:sz="4" w:space="0" w:color="auto"/>
            </w:tcBorders>
            <w:vAlign w:val="center"/>
          </w:tcPr>
          <w:p w:rsidR="002F260F" w:rsidRPr="00C5519D" w:rsidRDefault="002F260F" w:rsidP="00282ED4">
            <w:pPr>
              <w:pStyle w:val="Textoindependiente3"/>
              <w:ind w:left="14" w:hanging="14"/>
              <w:rPr>
                <w:bCs/>
                <w:iCs/>
                <w:szCs w:val="18"/>
              </w:rPr>
            </w:pPr>
          </w:p>
          <w:p w:rsidR="009D25E0" w:rsidRPr="00C5519D" w:rsidRDefault="00225C64" w:rsidP="00282ED4">
            <w:pPr>
              <w:pStyle w:val="Textoindependiente3"/>
              <w:ind w:left="14" w:hanging="14"/>
              <w:rPr>
                <w:bCs/>
                <w:iCs/>
                <w:szCs w:val="18"/>
              </w:rPr>
            </w:pPr>
            <w:r w:rsidRPr="00C5519D">
              <w:rPr>
                <w:szCs w:val="16"/>
              </w:rPr>
              <w:t xml:space="preserve">El proponente </w:t>
            </w:r>
            <w:r w:rsidRPr="00C5519D">
              <w:rPr>
                <w:bCs/>
                <w:iCs/>
                <w:szCs w:val="18"/>
              </w:rPr>
              <w:t>deberá</w:t>
            </w:r>
            <w:r w:rsidR="009D25E0" w:rsidRPr="00C5519D">
              <w:rPr>
                <w:bCs/>
                <w:iCs/>
                <w:szCs w:val="18"/>
              </w:rPr>
              <w:t xml:space="preserve"> presentar su Propuesta Técnica en el Formulario C-1</w:t>
            </w:r>
            <w:r w:rsidR="00C26E2D" w:rsidRPr="00C5519D">
              <w:rPr>
                <w:bCs/>
                <w:iCs/>
                <w:szCs w:val="18"/>
              </w:rPr>
              <w:t>,</w:t>
            </w:r>
            <w:r w:rsidR="009D25E0" w:rsidRPr="00C5519D">
              <w:rPr>
                <w:bCs/>
                <w:iCs/>
                <w:szCs w:val="18"/>
              </w:rPr>
              <w:t xml:space="preserve"> con el contenido mínimo enmarcad</w:t>
            </w:r>
            <w:r w:rsidR="007D496D" w:rsidRPr="00C5519D">
              <w:rPr>
                <w:bCs/>
                <w:iCs/>
                <w:szCs w:val="18"/>
              </w:rPr>
              <w:t>o en el punto C de las Fases y Productos</w:t>
            </w:r>
            <w:r w:rsidRPr="00C5519D">
              <w:rPr>
                <w:bCs/>
                <w:iCs/>
                <w:szCs w:val="18"/>
              </w:rPr>
              <w:t>.</w:t>
            </w:r>
          </w:p>
          <w:p w:rsidR="00FA7031" w:rsidRPr="00C5519D" w:rsidRDefault="00FA7031" w:rsidP="00282ED4">
            <w:pPr>
              <w:pStyle w:val="Textoindependiente3"/>
              <w:ind w:left="14" w:hanging="14"/>
              <w:rPr>
                <w:bCs/>
                <w:iCs/>
                <w:szCs w:val="18"/>
              </w:rPr>
            </w:pPr>
          </w:p>
          <w:p w:rsidR="002D64DB" w:rsidRPr="00C5519D" w:rsidRDefault="002D64DB" w:rsidP="002D64DB">
            <w:pPr>
              <w:pStyle w:val="Textoindependiente3"/>
              <w:widowControl w:val="0"/>
              <w:rPr>
                <w:szCs w:val="16"/>
              </w:rPr>
            </w:pPr>
            <w:r w:rsidRPr="00C5519D">
              <w:rPr>
                <w:szCs w:val="16"/>
              </w:rPr>
              <w:t xml:space="preserve">El proponente deberá incluir </w:t>
            </w:r>
            <w:r w:rsidR="00C11D55" w:rsidRPr="00C5519D">
              <w:rPr>
                <w:szCs w:val="16"/>
              </w:rPr>
              <w:t xml:space="preserve">en su propuesta </w:t>
            </w:r>
            <w:r w:rsidRPr="00C5519D">
              <w:rPr>
                <w:szCs w:val="16"/>
              </w:rPr>
              <w:t xml:space="preserve">un </w:t>
            </w:r>
            <w:r w:rsidR="00225C64" w:rsidRPr="00C5519D">
              <w:rPr>
                <w:szCs w:val="16"/>
              </w:rPr>
              <w:t xml:space="preserve">Plan </w:t>
            </w:r>
            <w:r w:rsidRPr="00C5519D">
              <w:rPr>
                <w:szCs w:val="16"/>
              </w:rPr>
              <w:t xml:space="preserve">de </w:t>
            </w:r>
            <w:r w:rsidR="00225C64" w:rsidRPr="00C5519D">
              <w:rPr>
                <w:szCs w:val="16"/>
              </w:rPr>
              <w:t xml:space="preserve">Trabajo </w:t>
            </w:r>
            <w:r w:rsidRPr="00C5519D">
              <w:rPr>
                <w:szCs w:val="16"/>
              </w:rPr>
              <w:t>cuyo contenido mínimo sea el siguiente:</w:t>
            </w:r>
          </w:p>
          <w:p w:rsidR="00D47617" w:rsidRPr="00C5519D" w:rsidRDefault="00D47617" w:rsidP="00BF0573">
            <w:pPr>
              <w:pStyle w:val="Textoindependiente3"/>
              <w:widowControl w:val="0"/>
              <w:numPr>
                <w:ilvl w:val="0"/>
                <w:numId w:val="13"/>
              </w:numPr>
              <w:rPr>
                <w:szCs w:val="16"/>
              </w:rPr>
            </w:pPr>
            <w:r w:rsidRPr="00C5519D">
              <w:rPr>
                <w:szCs w:val="16"/>
              </w:rPr>
              <w:t>Objetivo</w:t>
            </w:r>
          </w:p>
          <w:p w:rsidR="00D47617" w:rsidRPr="00C5519D" w:rsidRDefault="00D47617" w:rsidP="00BF0573">
            <w:pPr>
              <w:pStyle w:val="Textoindependiente3"/>
              <w:widowControl w:val="0"/>
              <w:numPr>
                <w:ilvl w:val="0"/>
                <w:numId w:val="13"/>
              </w:numPr>
              <w:rPr>
                <w:szCs w:val="16"/>
              </w:rPr>
            </w:pPr>
            <w:r w:rsidRPr="00C5519D">
              <w:rPr>
                <w:szCs w:val="16"/>
              </w:rPr>
              <w:t>Alcance</w:t>
            </w:r>
          </w:p>
          <w:p w:rsidR="00EB219B" w:rsidRPr="00C5519D" w:rsidRDefault="00D47617" w:rsidP="00BF0573">
            <w:pPr>
              <w:pStyle w:val="Textoindependiente3"/>
              <w:widowControl w:val="0"/>
              <w:numPr>
                <w:ilvl w:val="0"/>
                <w:numId w:val="13"/>
              </w:numPr>
              <w:rPr>
                <w:szCs w:val="16"/>
              </w:rPr>
            </w:pPr>
            <w:r w:rsidRPr="00C5519D">
              <w:rPr>
                <w:szCs w:val="16"/>
              </w:rPr>
              <w:t>Metodología</w:t>
            </w:r>
          </w:p>
          <w:p w:rsidR="00402807" w:rsidRPr="00C5519D" w:rsidRDefault="00225C64" w:rsidP="00BF0573">
            <w:pPr>
              <w:pStyle w:val="Textoindependiente3"/>
              <w:widowControl w:val="0"/>
              <w:numPr>
                <w:ilvl w:val="0"/>
                <w:numId w:val="13"/>
              </w:numPr>
              <w:rPr>
                <w:szCs w:val="16"/>
              </w:rPr>
            </w:pPr>
            <w:commentRangeStart w:id="235"/>
            <w:r w:rsidRPr="00C5519D">
              <w:rPr>
                <w:szCs w:val="16"/>
              </w:rPr>
              <w:t>C</w:t>
            </w:r>
            <w:r w:rsidR="002D64DB" w:rsidRPr="00C5519D">
              <w:rPr>
                <w:szCs w:val="16"/>
              </w:rPr>
              <w:t>ron</w:t>
            </w:r>
            <w:r w:rsidR="003D4ABE" w:rsidRPr="00C5519D">
              <w:rPr>
                <w:szCs w:val="16"/>
              </w:rPr>
              <w:t>ograma</w:t>
            </w:r>
            <w:r w:rsidRPr="00C5519D">
              <w:rPr>
                <w:szCs w:val="16"/>
              </w:rPr>
              <w:t xml:space="preserve"> de Trabajo</w:t>
            </w:r>
            <w:commentRangeEnd w:id="235"/>
            <w:r w:rsidR="00AC127F" w:rsidRPr="00C5519D">
              <w:rPr>
                <w:rStyle w:val="Refdecomentario"/>
                <w:rPrChange w:id="236" w:author="Soto Salvador Ximena" w:date="2017-10-27T11:16:00Z">
                  <w:rPr>
                    <w:rStyle w:val="Refdecomentario"/>
                    <w:rFonts w:ascii="Times New Roman" w:hAnsi="Times New Roman" w:cs="Times New Roman"/>
                  </w:rPr>
                </w:rPrChange>
              </w:rPr>
              <w:commentReference w:id="235"/>
            </w:r>
            <w:r w:rsidR="003D4ABE" w:rsidRPr="00C5519D">
              <w:rPr>
                <w:szCs w:val="16"/>
              </w:rPr>
              <w:t xml:space="preserve">: </w:t>
            </w:r>
            <w:r w:rsidR="003A08B1" w:rsidRPr="00C5519D">
              <w:rPr>
                <w:szCs w:val="16"/>
              </w:rPr>
              <w:t>o</w:t>
            </w:r>
            <w:r w:rsidR="003D4ABE" w:rsidRPr="00C5519D">
              <w:rPr>
                <w:szCs w:val="16"/>
              </w:rPr>
              <w:t xml:space="preserve">rganizado en </w:t>
            </w:r>
            <w:r w:rsidRPr="00C5519D">
              <w:rPr>
                <w:szCs w:val="16"/>
              </w:rPr>
              <w:t>tres</w:t>
            </w:r>
            <w:r w:rsidR="003D4ABE" w:rsidRPr="00C5519D">
              <w:rPr>
                <w:szCs w:val="16"/>
              </w:rPr>
              <w:t xml:space="preserve"> fases</w:t>
            </w:r>
            <w:r w:rsidR="002D64DB" w:rsidRPr="00C5519D">
              <w:rPr>
                <w:szCs w:val="16"/>
              </w:rPr>
              <w:t xml:space="preserve">, </w:t>
            </w:r>
            <w:r w:rsidR="00402807" w:rsidRPr="00C5519D">
              <w:rPr>
                <w:szCs w:val="16"/>
              </w:rPr>
              <w:t>de la siguiente forma:</w:t>
            </w:r>
          </w:p>
          <w:p w:rsidR="00402807" w:rsidRPr="00C5519D" w:rsidRDefault="00402807" w:rsidP="00BF0573">
            <w:pPr>
              <w:pStyle w:val="Textoindependiente3"/>
              <w:widowControl w:val="0"/>
              <w:numPr>
                <w:ilvl w:val="0"/>
                <w:numId w:val="20"/>
              </w:numPr>
              <w:rPr>
                <w:szCs w:val="16"/>
              </w:rPr>
            </w:pPr>
            <w:r w:rsidRPr="00C5519D">
              <w:rPr>
                <w:szCs w:val="16"/>
              </w:rPr>
              <w:t>Fase 1: Producto 1</w:t>
            </w:r>
          </w:p>
          <w:p w:rsidR="00402807" w:rsidRPr="00C5519D" w:rsidRDefault="00402807" w:rsidP="00BF0573">
            <w:pPr>
              <w:pStyle w:val="Textoindependiente3"/>
              <w:widowControl w:val="0"/>
              <w:numPr>
                <w:ilvl w:val="0"/>
                <w:numId w:val="20"/>
              </w:numPr>
              <w:rPr>
                <w:szCs w:val="16"/>
              </w:rPr>
            </w:pPr>
            <w:r w:rsidRPr="00C5519D">
              <w:rPr>
                <w:szCs w:val="16"/>
              </w:rPr>
              <w:t>Fase 2: Productos 2</w:t>
            </w:r>
            <w:r w:rsidR="00320B8D" w:rsidRPr="00C5519D">
              <w:rPr>
                <w:szCs w:val="16"/>
              </w:rPr>
              <w:t xml:space="preserve">, 3 y </w:t>
            </w:r>
            <w:r w:rsidR="006500FB" w:rsidRPr="00C5519D">
              <w:rPr>
                <w:szCs w:val="16"/>
              </w:rPr>
              <w:t>4</w:t>
            </w:r>
          </w:p>
          <w:p w:rsidR="002D64DB" w:rsidRPr="00C5519D" w:rsidRDefault="00402807" w:rsidP="00636DB5">
            <w:pPr>
              <w:pStyle w:val="Textoindependiente3"/>
              <w:widowControl w:val="0"/>
              <w:numPr>
                <w:ilvl w:val="0"/>
                <w:numId w:val="20"/>
              </w:numPr>
              <w:rPr>
                <w:szCs w:val="16"/>
              </w:rPr>
            </w:pPr>
            <w:r w:rsidRPr="00C5519D">
              <w:rPr>
                <w:szCs w:val="16"/>
              </w:rPr>
              <w:t>Fase 3: Producto</w:t>
            </w:r>
            <w:r w:rsidR="00636DB5" w:rsidRPr="00C5519D">
              <w:rPr>
                <w:szCs w:val="16"/>
              </w:rPr>
              <w:t>s</w:t>
            </w:r>
            <w:r w:rsidR="006500FB" w:rsidRPr="00C5519D">
              <w:rPr>
                <w:szCs w:val="16"/>
              </w:rPr>
              <w:t>5</w:t>
            </w:r>
            <w:r w:rsidR="00636DB5" w:rsidRPr="00C5519D">
              <w:rPr>
                <w:szCs w:val="16"/>
              </w:rPr>
              <w:t xml:space="preserve"> y </w:t>
            </w:r>
            <w:r w:rsidR="006500FB" w:rsidRPr="00C5519D">
              <w:rPr>
                <w:szCs w:val="16"/>
              </w:rPr>
              <w:t>6</w:t>
            </w:r>
          </w:p>
          <w:p w:rsidR="004855F2" w:rsidRPr="00C5519D" w:rsidRDefault="004855F2" w:rsidP="004855F2">
            <w:pPr>
              <w:pStyle w:val="Textoindependiente3"/>
              <w:widowControl w:val="0"/>
              <w:ind w:left="720"/>
              <w:rPr>
                <w:szCs w:val="16"/>
              </w:rPr>
            </w:pPr>
          </w:p>
          <w:p w:rsidR="002F260F" w:rsidRPr="00C5519D" w:rsidRDefault="009D25E0" w:rsidP="00485351">
            <w:pPr>
              <w:pStyle w:val="Textoindependiente3"/>
              <w:rPr>
                <w:bCs/>
                <w:iCs/>
                <w:szCs w:val="18"/>
              </w:rPr>
            </w:pPr>
            <w:r w:rsidRPr="00C5519D">
              <w:rPr>
                <w:bCs/>
                <w:iCs/>
                <w:szCs w:val="18"/>
              </w:rPr>
              <w:t xml:space="preserve">El </w:t>
            </w:r>
            <w:r w:rsidR="000F41C3" w:rsidRPr="00C5519D">
              <w:rPr>
                <w:bCs/>
                <w:iCs/>
                <w:szCs w:val="18"/>
              </w:rPr>
              <w:t xml:space="preserve">Cronograma de Trabajo </w:t>
            </w:r>
            <w:r w:rsidRPr="00C5519D">
              <w:rPr>
                <w:bCs/>
                <w:iCs/>
                <w:szCs w:val="18"/>
              </w:rPr>
              <w:t>debe</w:t>
            </w:r>
            <w:r w:rsidR="000A5570" w:rsidRPr="00C5519D">
              <w:rPr>
                <w:bCs/>
                <w:iCs/>
                <w:szCs w:val="18"/>
              </w:rPr>
              <w:t>rá</w:t>
            </w:r>
            <w:r w:rsidRPr="00C5519D">
              <w:rPr>
                <w:bCs/>
                <w:iCs/>
                <w:szCs w:val="18"/>
              </w:rPr>
              <w:t xml:space="preserve"> considerar</w:t>
            </w:r>
            <w:r w:rsidR="002D64DB" w:rsidRPr="00C5519D">
              <w:rPr>
                <w:bCs/>
                <w:iCs/>
                <w:szCs w:val="18"/>
              </w:rPr>
              <w:t xml:space="preserve"> los tiempos establecidos </w:t>
            </w:r>
            <w:r w:rsidR="00146ECC" w:rsidRPr="00C5519D">
              <w:rPr>
                <w:bCs/>
                <w:iCs/>
                <w:szCs w:val="18"/>
              </w:rPr>
              <w:t xml:space="preserve">en </w:t>
            </w:r>
            <w:r w:rsidR="002D64DB" w:rsidRPr="00C5519D">
              <w:rPr>
                <w:bCs/>
                <w:iCs/>
                <w:szCs w:val="18"/>
              </w:rPr>
              <w:t xml:space="preserve">el inciso </w:t>
            </w:r>
            <w:r w:rsidR="00C73E3F" w:rsidRPr="00C5519D">
              <w:rPr>
                <w:bCs/>
                <w:iCs/>
                <w:szCs w:val="18"/>
              </w:rPr>
              <w:t>A</w:t>
            </w:r>
            <w:r w:rsidR="00783E50" w:rsidRPr="00C5519D">
              <w:rPr>
                <w:bCs/>
                <w:iCs/>
                <w:szCs w:val="18"/>
              </w:rPr>
              <w:t xml:space="preserve"> de la sección IV</w:t>
            </w:r>
            <w:r w:rsidR="000F41C3" w:rsidRPr="00C5519D">
              <w:rPr>
                <w:bCs/>
                <w:iCs/>
                <w:szCs w:val="18"/>
              </w:rPr>
              <w:t xml:space="preserve">, y deberá ser aprobado por la </w:t>
            </w:r>
            <w:r w:rsidR="007F70C2" w:rsidRPr="00C5519D">
              <w:rPr>
                <w:bCs/>
                <w:iCs/>
                <w:szCs w:val="18"/>
              </w:rPr>
              <w:t>Contraparte</w:t>
            </w:r>
            <w:r w:rsidR="000F41C3" w:rsidRPr="00C5519D">
              <w:rPr>
                <w:bCs/>
                <w:iCs/>
                <w:szCs w:val="18"/>
              </w:rPr>
              <w:t xml:space="preserve"> dentro los </w:t>
            </w:r>
            <w:commentRangeStart w:id="237"/>
            <w:r w:rsidR="000F41C3" w:rsidRPr="00C5519D">
              <w:rPr>
                <w:bCs/>
                <w:iCs/>
                <w:szCs w:val="18"/>
              </w:rPr>
              <w:t xml:space="preserve">primeros 5 días hábiles </w:t>
            </w:r>
            <w:commentRangeEnd w:id="237"/>
            <w:r w:rsidR="00005972" w:rsidRPr="00C5519D">
              <w:rPr>
                <w:bCs/>
                <w:iCs/>
                <w:szCs w:val="18"/>
                <w:rPrChange w:id="238" w:author="Soto Salvador Ximena" w:date="2017-10-27T11:17:00Z">
                  <w:rPr>
                    <w:rStyle w:val="Refdecomentario"/>
                    <w:rFonts w:ascii="Times New Roman" w:hAnsi="Times New Roman" w:cs="Times New Roman"/>
                  </w:rPr>
                </w:rPrChange>
              </w:rPr>
              <w:commentReference w:id="237"/>
            </w:r>
            <w:r w:rsidR="000F41C3" w:rsidRPr="00C5519D">
              <w:rPr>
                <w:bCs/>
                <w:iCs/>
                <w:szCs w:val="18"/>
              </w:rPr>
              <w:t>a partir de la suscripción del contrato respectivo</w:t>
            </w:r>
            <w:r w:rsidR="002D64DB" w:rsidRPr="00C5519D">
              <w:rPr>
                <w:bCs/>
                <w:iCs/>
                <w:szCs w:val="18"/>
              </w:rPr>
              <w:t>.</w:t>
            </w:r>
          </w:p>
          <w:p w:rsidR="009E01EE" w:rsidRPr="00C5519D" w:rsidRDefault="009E01EE" w:rsidP="00485351">
            <w:pPr>
              <w:pStyle w:val="Textoindependiente3"/>
              <w:rPr>
                <w:szCs w:val="18"/>
              </w:rPr>
            </w:pPr>
          </w:p>
          <w:p w:rsidR="009E01EE" w:rsidRPr="00C5519D" w:rsidRDefault="009E01EE" w:rsidP="00485351">
            <w:pPr>
              <w:pStyle w:val="Textoindependiente3"/>
              <w:rPr>
                <w:szCs w:val="18"/>
              </w:rPr>
            </w:pPr>
          </w:p>
        </w:tc>
      </w:tr>
      <w:tr w:rsidR="009D25E0" w:rsidRPr="00C5519D" w:rsidTr="00095F3B">
        <w:trPr>
          <w:trHeight w:val="547"/>
        </w:trPr>
        <w:tc>
          <w:tcPr>
            <w:tcW w:w="10283" w:type="dxa"/>
            <w:shd w:val="clear" w:color="auto" w:fill="339966"/>
            <w:vAlign w:val="center"/>
          </w:tcPr>
          <w:p w:rsidR="009D25E0" w:rsidRPr="00C5519D" w:rsidRDefault="009D25E0" w:rsidP="00EB6A5F">
            <w:pPr>
              <w:pStyle w:val="Textoindependiente3"/>
              <w:ind w:left="290" w:hanging="290"/>
              <w:rPr>
                <w:b/>
                <w:bCs/>
                <w:iCs/>
                <w:color w:val="FFFFFF"/>
                <w:szCs w:val="18"/>
              </w:rPr>
            </w:pPr>
            <w:r w:rsidRPr="00C5519D">
              <w:rPr>
                <w:b/>
                <w:bCs/>
                <w:color w:val="FFFFFF"/>
                <w:szCs w:val="18"/>
              </w:rPr>
              <w:t>III. CARACTERÍSTICAS GENERALES DEL</w:t>
            </w:r>
            <w:r w:rsidR="00837007" w:rsidRPr="00C5519D">
              <w:rPr>
                <w:b/>
                <w:bCs/>
                <w:color w:val="FFFFFF"/>
                <w:szCs w:val="18"/>
              </w:rPr>
              <w:t>A</w:t>
            </w:r>
            <w:r w:rsidRPr="00C5519D">
              <w:rPr>
                <w:b/>
                <w:bCs/>
                <w:color w:val="FFFFFF"/>
                <w:szCs w:val="18"/>
              </w:rPr>
              <w:t xml:space="preserve"> CONSULTOR</w:t>
            </w:r>
            <w:r w:rsidR="00837007" w:rsidRPr="00C5519D">
              <w:rPr>
                <w:b/>
                <w:bCs/>
                <w:color w:val="FFFFFF"/>
                <w:szCs w:val="18"/>
              </w:rPr>
              <w:t>IA</w:t>
            </w:r>
          </w:p>
        </w:tc>
      </w:tr>
      <w:tr w:rsidR="009D25E0" w:rsidRPr="00C5519D" w:rsidTr="00095F3B">
        <w:trPr>
          <w:trHeight w:val="547"/>
        </w:trPr>
        <w:tc>
          <w:tcPr>
            <w:tcW w:w="10283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9D25E0" w:rsidRPr="00C5519D" w:rsidRDefault="009D25E0" w:rsidP="003F7CAA">
            <w:pPr>
              <w:pStyle w:val="Textoindependiente3"/>
              <w:rPr>
                <w:b/>
                <w:bCs/>
                <w:szCs w:val="18"/>
              </w:rPr>
            </w:pPr>
            <w:r w:rsidRPr="00C5519D">
              <w:rPr>
                <w:b/>
                <w:bCs/>
                <w:szCs w:val="18"/>
              </w:rPr>
              <w:t xml:space="preserve">A. </w:t>
            </w:r>
            <w:commentRangeStart w:id="239"/>
            <w:r w:rsidRPr="00C5519D">
              <w:rPr>
                <w:b/>
                <w:bCs/>
                <w:szCs w:val="18"/>
              </w:rPr>
              <w:t xml:space="preserve">EXPERIENCIA GENERAL Y ESPECÍFICA DE LA EMPRESA </w:t>
            </w:r>
            <w:r w:rsidR="00DA33E0" w:rsidRPr="00C5519D">
              <w:rPr>
                <w:b/>
                <w:bCs/>
                <w:szCs w:val="18"/>
              </w:rPr>
              <w:t>– Formulario A-3</w:t>
            </w:r>
            <w:commentRangeEnd w:id="239"/>
            <w:r w:rsidR="00214548" w:rsidRPr="00C5519D">
              <w:rPr>
                <w:rStyle w:val="Refdecomentario"/>
                <w:rPrChange w:id="240" w:author="Soto Salvador Ximena" w:date="2017-10-27T11:16:00Z">
                  <w:rPr>
                    <w:rStyle w:val="Refdecomentario"/>
                    <w:rFonts w:ascii="Times New Roman" w:hAnsi="Times New Roman" w:cs="Times New Roman"/>
                  </w:rPr>
                </w:rPrChange>
              </w:rPr>
              <w:commentReference w:id="239"/>
            </w:r>
          </w:p>
        </w:tc>
      </w:tr>
      <w:tr w:rsidR="009D25E0" w:rsidRPr="00C5519D" w:rsidTr="00095F3B">
        <w:trPr>
          <w:trHeight w:val="606"/>
        </w:trPr>
        <w:tc>
          <w:tcPr>
            <w:tcW w:w="10283" w:type="dxa"/>
            <w:tcBorders>
              <w:bottom w:val="single" w:sz="4" w:space="0" w:color="auto"/>
            </w:tcBorders>
            <w:vAlign w:val="center"/>
          </w:tcPr>
          <w:p w:rsidR="00BB76DA" w:rsidRPr="00C5519D" w:rsidRDefault="009D25E0" w:rsidP="0085221B">
            <w:pPr>
              <w:pStyle w:val="Textoindependiente3"/>
              <w:numPr>
                <w:ilvl w:val="0"/>
                <w:numId w:val="9"/>
              </w:numPr>
              <w:ind w:left="290" w:hanging="284"/>
              <w:rPr>
                <w:szCs w:val="18"/>
              </w:rPr>
            </w:pPr>
            <w:r w:rsidRPr="00C5519D">
              <w:rPr>
                <w:b/>
                <w:szCs w:val="18"/>
              </w:rPr>
              <w:t>Experiencia General.</w:t>
            </w:r>
          </w:p>
          <w:p w:rsidR="009E01EE" w:rsidRPr="00C5519D" w:rsidRDefault="00BB76DA" w:rsidP="009E01EE">
            <w:pPr>
              <w:pStyle w:val="Textoindependiente3"/>
              <w:ind w:left="290"/>
              <w:rPr>
                <w:szCs w:val="18"/>
              </w:rPr>
            </w:pPr>
            <w:r w:rsidRPr="00C5519D">
              <w:rPr>
                <w:szCs w:val="18"/>
              </w:rPr>
              <w:t>La experiencia general del proponente corresponderá a tod</w:t>
            </w:r>
            <w:del w:id="241" w:author="Soto Salvador Ximena" w:date="2017-10-27T11:00:00Z">
              <w:r w:rsidR="00A776D0" w:rsidRPr="00C5519D" w:rsidDel="00AE7F3A">
                <w:rPr>
                  <w:szCs w:val="18"/>
                </w:rPr>
                <w:delText>a</w:delText>
              </w:r>
            </w:del>
            <w:ins w:id="242" w:author="Soto Salvador Ximena" w:date="2017-10-27T11:00:00Z">
              <w:r w:rsidR="00AE7F3A" w:rsidRPr="00C5519D">
                <w:rPr>
                  <w:szCs w:val="18"/>
                </w:rPr>
                <w:t>o</w:t>
              </w:r>
            </w:ins>
            <w:r w:rsidRPr="00C5519D">
              <w:rPr>
                <w:szCs w:val="18"/>
              </w:rPr>
              <w:t>s l</w:t>
            </w:r>
            <w:del w:id="243" w:author="Soto Salvador Ximena" w:date="2017-10-27T11:00:00Z">
              <w:r w:rsidR="008444D0" w:rsidRPr="00C5519D" w:rsidDel="00AE7F3A">
                <w:rPr>
                  <w:szCs w:val="18"/>
                </w:rPr>
                <w:delText>a</w:delText>
              </w:r>
            </w:del>
            <w:ins w:id="244" w:author="Soto Salvador Ximena" w:date="2017-10-27T11:00:00Z">
              <w:r w:rsidR="00AE7F3A" w:rsidRPr="00C5519D">
                <w:rPr>
                  <w:szCs w:val="18"/>
                </w:rPr>
                <w:t>o</w:t>
              </w:r>
            </w:ins>
            <w:r w:rsidRPr="00C5519D">
              <w:rPr>
                <w:szCs w:val="18"/>
              </w:rPr>
              <w:t xml:space="preserve">s </w:t>
            </w:r>
            <w:ins w:id="245" w:author="Soto Salvador Ximena" w:date="2017-10-27T11:00:00Z">
              <w:r w:rsidR="00AE7F3A" w:rsidRPr="00C5519D">
                <w:rPr>
                  <w:szCs w:val="18"/>
                </w:rPr>
                <w:t xml:space="preserve">contratos de </w:t>
              </w:r>
            </w:ins>
            <w:r w:rsidRPr="00C5519D">
              <w:rPr>
                <w:szCs w:val="18"/>
              </w:rPr>
              <w:t>consultorías ejecutad</w:t>
            </w:r>
            <w:r w:rsidR="00184477" w:rsidRPr="00C5519D">
              <w:rPr>
                <w:szCs w:val="18"/>
              </w:rPr>
              <w:t>a</w:t>
            </w:r>
            <w:r w:rsidRPr="00C5519D">
              <w:rPr>
                <w:szCs w:val="18"/>
              </w:rPr>
              <w:t>s durante los últimos diez (10) años, cuyo monto percibido acumulado deberá se</w:t>
            </w:r>
            <w:r w:rsidR="00AB2216" w:rsidRPr="00C5519D">
              <w:rPr>
                <w:szCs w:val="18"/>
              </w:rPr>
              <w:t xml:space="preserve"> a</w:t>
            </w:r>
            <w:r w:rsidR="006D117B" w:rsidRPr="00C5519D">
              <w:rPr>
                <w:szCs w:val="18"/>
              </w:rPr>
              <w:t xml:space="preserve">proximado </w:t>
            </w:r>
            <w:r w:rsidR="00926A6B" w:rsidRPr="00C5519D">
              <w:rPr>
                <w:szCs w:val="18"/>
              </w:rPr>
              <w:t xml:space="preserve">al </w:t>
            </w:r>
            <w:r w:rsidR="006D117B" w:rsidRPr="00C5519D">
              <w:rPr>
                <w:szCs w:val="18"/>
              </w:rPr>
              <w:t xml:space="preserve">monto del </w:t>
            </w:r>
            <w:r w:rsidR="004F39D9" w:rsidRPr="00C5519D">
              <w:rPr>
                <w:szCs w:val="18"/>
              </w:rPr>
              <w:t>precio referencial</w:t>
            </w:r>
            <w:r w:rsidR="00926A6B" w:rsidRPr="00C5519D">
              <w:rPr>
                <w:szCs w:val="18"/>
              </w:rPr>
              <w:t xml:space="preserve"> de la</w:t>
            </w:r>
            <w:r w:rsidR="00A31431" w:rsidRPr="00C5519D">
              <w:rPr>
                <w:szCs w:val="18"/>
              </w:rPr>
              <w:t xml:space="preserve"> consultoría </w:t>
            </w:r>
            <w:r w:rsidRPr="00C5519D">
              <w:rPr>
                <w:szCs w:val="18"/>
              </w:rPr>
              <w:t>que deberá ser acreditado con</w:t>
            </w:r>
            <w:r w:rsidR="00AB2216" w:rsidRPr="00C5519D">
              <w:rPr>
                <w:szCs w:val="18"/>
              </w:rPr>
              <w:t xml:space="preserve"> </w:t>
            </w:r>
            <w:r w:rsidR="00A31431" w:rsidRPr="00C5519D">
              <w:rPr>
                <w:szCs w:val="18"/>
              </w:rPr>
              <w:t>los</w:t>
            </w:r>
            <w:r w:rsidRPr="00C5519D">
              <w:rPr>
                <w:szCs w:val="18"/>
              </w:rPr>
              <w:t xml:space="preserve"> Certificado</w:t>
            </w:r>
            <w:r w:rsidR="00A31431" w:rsidRPr="00C5519D">
              <w:rPr>
                <w:szCs w:val="18"/>
              </w:rPr>
              <w:t>s</w:t>
            </w:r>
            <w:r w:rsidRPr="00C5519D">
              <w:rPr>
                <w:szCs w:val="18"/>
              </w:rPr>
              <w:t xml:space="preserve"> de Cumplimiento de Contrato o </w:t>
            </w:r>
            <w:r w:rsidR="00184477" w:rsidRPr="00C5519D">
              <w:rPr>
                <w:szCs w:val="18"/>
              </w:rPr>
              <w:t xml:space="preserve">contratos o </w:t>
            </w:r>
            <w:r w:rsidRPr="00C5519D">
              <w:rPr>
                <w:szCs w:val="18"/>
              </w:rPr>
              <w:t>su equivalente, a la firma de contrato y consignados en el</w:t>
            </w:r>
            <w:r w:rsidR="006D117B" w:rsidRPr="00C5519D">
              <w:rPr>
                <w:szCs w:val="18"/>
              </w:rPr>
              <w:t xml:space="preserve"> formulario</w:t>
            </w:r>
            <w:r w:rsidRPr="00C5519D">
              <w:rPr>
                <w:szCs w:val="18"/>
              </w:rPr>
              <w:t xml:space="preserve"> A-3.</w:t>
            </w:r>
          </w:p>
          <w:p w:rsidR="009D25E0" w:rsidRPr="00C5519D" w:rsidRDefault="009D25E0" w:rsidP="009E01EE">
            <w:pPr>
              <w:pStyle w:val="Textoindependiente3"/>
              <w:ind w:left="290"/>
              <w:rPr>
                <w:szCs w:val="18"/>
              </w:rPr>
            </w:pPr>
          </w:p>
          <w:p w:rsidR="009750F1" w:rsidRPr="00C5519D" w:rsidRDefault="009750F1">
            <w:pPr>
              <w:pStyle w:val="Textoindependiente3"/>
              <w:ind w:left="290"/>
              <w:rPr>
                <w:szCs w:val="18"/>
              </w:rPr>
            </w:pPr>
          </w:p>
        </w:tc>
      </w:tr>
      <w:tr w:rsidR="009D25E0" w:rsidRPr="00C5519D" w:rsidTr="00095F3B">
        <w:trPr>
          <w:trHeight w:val="497"/>
        </w:trPr>
        <w:tc>
          <w:tcPr>
            <w:tcW w:w="10283" w:type="dxa"/>
            <w:tcBorders>
              <w:bottom w:val="single" w:sz="4" w:space="0" w:color="auto"/>
            </w:tcBorders>
            <w:vAlign w:val="center"/>
          </w:tcPr>
          <w:p w:rsidR="008444D0" w:rsidRPr="00C5519D" w:rsidRDefault="009D25E0" w:rsidP="0085221B">
            <w:pPr>
              <w:pStyle w:val="Textoindependiente3"/>
              <w:numPr>
                <w:ilvl w:val="0"/>
                <w:numId w:val="9"/>
              </w:numPr>
              <w:ind w:left="290" w:hanging="284"/>
              <w:rPr>
                <w:szCs w:val="18"/>
              </w:rPr>
            </w:pPr>
            <w:r w:rsidRPr="00C5519D">
              <w:rPr>
                <w:b/>
                <w:szCs w:val="18"/>
              </w:rPr>
              <w:t xml:space="preserve">Experiencia Específica. </w:t>
            </w:r>
          </w:p>
          <w:p w:rsidR="008B6721" w:rsidRPr="00C5519D" w:rsidRDefault="008444D0" w:rsidP="006D0AB9">
            <w:pPr>
              <w:pStyle w:val="Textoindependiente3"/>
              <w:ind w:left="290"/>
              <w:rPr>
                <w:bCs/>
                <w:iCs/>
                <w:szCs w:val="18"/>
              </w:rPr>
            </w:pPr>
            <w:r w:rsidRPr="00C5519D">
              <w:rPr>
                <w:bCs/>
                <w:iCs/>
                <w:szCs w:val="18"/>
              </w:rPr>
              <w:t>La experiencia específica del proponente será computada considerando los contratos de consultorías similares</w:t>
            </w:r>
            <w:r w:rsidR="008723F0" w:rsidRPr="00C5519D">
              <w:rPr>
                <w:bCs/>
                <w:iCs/>
                <w:szCs w:val="18"/>
              </w:rPr>
              <w:t xml:space="preserve"> a la consultoría objeto de la contratación</w:t>
            </w:r>
            <w:r w:rsidR="006D117B" w:rsidRPr="00C5519D">
              <w:rPr>
                <w:bCs/>
                <w:iCs/>
                <w:szCs w:val="18"/>
              </w:rPr>
              <w:t>,</w:t>
            </w:r>
            <w:r w:rsidR="008723F0" w:rsidRPr="00C5519D">
              <w:rPr>
                <w:bCs/>
                <w:iCs/>
                <w:szCs w:val="18"/>
              </w:rPr>
              <w:t xml:space="preserve"> ejecutados durante los últimos diez (10) años</w:t>
            </w:r>
            <w:r w:rsidR="00AB2216" w:rsidRPr="00C5519D">
              <w:rPr>
                <w:bCs/>
                <w:iCs/>
                <w:szCs w:val="18"/>
              </w:rPr>
              <w:t xml:space="preserve"> </w:t>
            </w:r>
            <w:r w:rsidR="008723F0" w:rsidRPr="00C5519D">
              <w:rPr>
                <w:bCs/>
                <w:iCs/>
                <w:szCs w:val="18"/>
              </w:rPr>
              <w:t>que deberán ser acreditados con  Certificado</w:t>
            </w:r>
            <w:r w:rsidR="006D117B" w:rsidRPr="00C5519D">
              <w:rPr>
                <w:bCs/>
                <w:iCs/>
                <w:szCs w:val="18"/>
              </w:rPr>
              <w:t>s</w:t>
            </w:r>
            <w:r w:rsidR="008723F0" w:rsidRPr="00C5519D">
              <w:rPr>
                <w:bCs/>
                <w:iCs/>
                <w:szCs w:val="18"/>
              </w:rPr>
              <w:t xml:space="preserve"> de Cumplimiento de Contrato o su equivalente, a la firma de contrato y consignados en el formulario A-3.</w:t>
            </w:r>
          </w:p>
          <w:p w:rsidR="008B6721" w:rsidRPr="00C5519D" w:rsidRDefault="008B6721" w:rsidP="006D0AB9">
            <w:pPr>
              <w:pStyle w:val="Textoindependiente3"/>
              <w:ind w:left="290"/>
              <w:rPr>
                <w:bCs/>
                <w:iCs/>
                <w:szCs w:val="18"/>
              </w:rPr>
            </w:pPr>
          </w:p>
          <w:p w:rsidR="008B6721" w:rsidRPr="00C5519D" w:rsidRDefault="008B6721" w:rsidP="006D0AB9">
            <w:pPr>
              <w:pStyle w:val="Textoindependiente3"/>
              <w:ind w:left="290"/>
              <w:rPr>
                <w:bCs/>
                <w:iCs/>
                <w:szCs w:val="18"/>
              </w:rPr>
            </w:pPr>
            <w:r w:rsidRPr="00C5519D">
              <w:rPr>
                <w:bCs/>
                <w:iCs/>
                <w:szCs w:val="18"/>
              </w:rPr>
              <w:t xml:space="preserve">Se considerará como consultorías </w:t>
            </w:r>
            <w:r w:rsidR="00E53DC7" w:rsidRPr="00C5519D">
              <w:rPr>
                <w:bCs/>
                <w:iCs/>
                <w:szCs w:val="18"/>
              </w:rPr>
              <w:t xml:space="preserve">similares, a </w:t>
            </w:r>
            <w:r w:rsidRPr="00C5519D">
              <w:rPr>
                <w:bCs/>
                <w:iCs/>
                <w:szCs w:val="18"/>
              </w:rPr>
              <w:t>l</w:t>
            </w:r>
            <w:r w:rsidR="004F39D9" w:rsidRPr="00C5519D">
              <w:rPr>
                <w:bCs/>
                <w:iCs/>
                <w:szCs w:val="18"/>
              </w:rPr>
              <w:t>o</w:t>
            </w:r>
            <w:r w:rsidRPr="00C5519D">
              <w:rPr>
                <w:bCs/>
                <w:iCs/>
                <w:szCs w:val="18"/>
              </w:rPr>
              <w:t>s</w:t>
            </w:r>
            <w:r w:rsidR="000C6185" w:rsidRPr="00C5519D">
              <w:rPr>
                <w:bCs/>
                <w:iCs/>
                <w:szCs w:val="18"/>
              </w:rPr>
              <w:t xml:space="preserve"> que se detallan en el</w:t>
            </w:r>
            <w:r w:rsidRPr="00C5519D">
              <w:rPr>
                <w:bCs/>
                <w:iCs/>
                <w:szCs w:val="18"/>
              </w:rPr>
              <w:t xml:space="preserve"> siguiente</w:t>
            </w:r>
            <w:r w:rsidR="000C6185" w:rsidRPr="00C5519D">
              <w:rPr>
                <w:bCs/>
                <w:iCs/>
                <w:szCs w:val="18"/>
              </w:rPr>
              <w:t xml:space="preserve"> cuadro</w:t>
            </w:r>
            <w:r w:rsidRPr="00C5519D">
              <w:rPr>
                <w:bCs/>
                <w:iCs/>
                <w:szCs w:val="18"/>
              </w:rPr>
              <w:t>:</w:t>
            </w:r>
          </w:p>
          <w:p w:rsidR="008B6721" w:rsidRPr="00C5519D" w:rsidRDefault="008B6721" w:rsidP="006D0AB9">
            <w:pPr>
              <w:pStyle w:val="Textoindependiente3"/>
              <w:ind w:left="290"/>
              <w:rPr>
                <w:bCs/>
                <w:iCs/>
                <w:szCs w:val="18"/>
              </w:rPr>
            </w:pPr>
          </w:p>
          <w:tbl>
            <w:tblPr>
              <w:tblStyle w:val="Tablaconcuadrcula"/>
              <w:tblW w:w="0" w:type="auto"/>
              <w:jc w:val="center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2" w:space="0" w:color="auto"/>
                <w:insideV w:val="single" w:sz="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9"/>
              <w:gridCol w:w="5049"/>
              <w:gridCol w:w="3063"/>
            </w:tblGrid>
            <w:tr w:rsidR="008B6721" w:rsidRPr="00C5519D" w:rsidTr="006D0AB9">
              <w:trPr>
                <w:jc w:val="center"/>
              </w:trPr>
              <w:tc>
                <w:tcPr>
                  <w:tcW w:w="709" w:type="dxa"/>
                  <w:tcBorders>
                    <w:top w:val="single" w:sz="8" w:space="0" w:color="auto"/>
                    <w:bottom w:val="single" w:sz="8" w:space="0" w:color="auto"/>
                  </w:tcBorders>
                  <w:shd w:val="clear" w:color="auto" w:fill="DBE5F1" w:themeFill="accent1" w:themeFillTint="33"/>
                  <w:vAlign w:val="center"/>
                </w:tcPr>
                <w:p w:rsidR="008B6721" w:rsidRPr="00C5519D" w:rsidRDefault="008B6721" w:rsidP="00103173">
                  <w:pPr>
                    <w:spacing w:before="60"/>
                    <w:ind w:right="176"/>
                    <w:jc w:val="center"/>
                    <w:rPr>
                      <w:rFonts w:ascii="Arial" w:hAnsi="Arial" w:cs="Arial"/>
                      <w:b/>
                      <w:spacing w:val="-2"/>
                      <w:sz w:val="18"/>
                      <w:szCs w:val="18"/>
                      <w:lang w:val="es-MX"/>
                    </w:rPr>
                  </w:pPr>
                  <w:r w:rsidRPr="00C5519D">
                    <w:rPr>
                      <w:rFonts w:ascii="Arial" w:hAnsi="Arial" w:cs="Arial"/>
                      <w:b/>
                      <w:spacing w:val="-2"/>
                      <w:sz w:val="18"/>
                      <w:szCs w:val="18"/>
                      <w:lang w:val="es-MX"/>
                    </w:rPr>
                    <w:t>N°</w:t>
                  </w:r>
                </w:p>
              </w:tc>
              <w:tc>
                <w:tcPr>
                  <w:tcW w:w="5049" w:type="dxa"/>
                  <w:tcBorders>
                    <w:top w:val="single" w:sz="8" w:space="0" w:color="auto"/>
                    <w:bottom w:val="single" w:sz="8" w:space="0" w:color="auto"/>
                  </w:tcBorders>
                  <w:shd w:val="clear" w:color="auto" w:fill="DBE5F1" w:themeFill="accent1" w:themeFillTint="33"/>
                  <w:vAlign w:val="center"/>
                </w:tcPr>
                <w:p w:rsidR="008B6721" w:rsidRPr="00C5519D" w:rsidRDefault="008B6721" w:rsidP="00103173">
                  <w:pPr>
                    <w:spacing w:before="60"/>
                    <w:ind w:right="176"/>
                    <w:jc w:val="center"/>
                    <w:rPr>
                      <w:rFonts w:ascii="Arial" w:hAnsi="Arial" w:cs="Arial"/>
                      <w:spacing w:val="-2"/>
                      <w:sz w:val="18"/>
                      <w:szCs w:val="18"/>
                      <w:lang w:val="es-MX"/>
                    </w:rPr>
                  </w:pPr>
                  <w:r w:rsidRPr="00C5519D">
                    <w:rPr>
                      <w:rFonts w:ascii="Arial" w:hAnsi="Arial" w:cs="Arial"/>
                      <w:b/>
                      <w:spacing w:val="-2"/>
                      <w:sz w:val="16"/>
                      <w:szCs w:val="16"/>
                      <w:lang w:val="es-BO"/>
                    </w:rPr>
                    <w:t>Área de experiencia específica requerida</w:t>
                  </w:r>
                </w:p>
              </w:tc>
              <w:tc>
                <w:tcPr>
                  <w:tcW w:w="3063" w:type="dxa"/>
                  <w:tcBorders>
                    <w:top w:val="single" w:sz="8" w:space="0" w:color="auto"/>
                    <w:bottom w:val="single" w:sz="8" w:space="0" w:color="auto"/>
                  </w:tcBorders>
                  <w:shd w:val="clear" w:color="auto" w:fill="DBE5F1" w:themeFill="accent1" w:themeFillTint="33"/>
                  <w:vAlign w:val="center"/>
                </w:tcPr>
                <w:p w:rsidR="008B6721" w:rsidRPr="00C5519D" w:rsidRDefault="008B6721" w:rsidP="00103173">
                  <w:pPr>
                    <w:ind w:right="176"/>
                    <w:jc w:val="center"/>
                    <w:rPr>
                      <w:rFonts w:ascii="Arial" w:hAnsi="Arial" w:cs="Arial"/>
                      <w:spacing w:val="-2"/>
                      <w:sz w:val="15"/>
                      <w:szCs w:val="15"/>
                      <w:lang w:val="es-MX"/>
                    </w:rPr>
                  </w:pPr>
                  <w:r w:rsidRPr="00C5519D">
                    <w:rPr>
                      <w:rFonts w:ascii="Arial" w:hAnsi="Arial" w:cs="Arial"/>
                      <w:b/>
                      <w:spacing w:val="-2"/>
                      <w:sz w:val="15"/>
                      <w:szCs w:val="15"/>
                      <w:lang w:val="es-BO"/>
                    </w:rPr>
                    <w:t>Tiempo mínimo requerido por cada consultoría para ser considerado en la evaluación  de la experiencia específica de la empresa (en meses)</w:t>
                  </w:r>
                </w:p>
              </w:tc>
            </w:tr>
            <w:tr w:rsidR="008B6721" w:rsidRPr="00C5519D" w:rsidTr="006D0AB9">
              <w:trPr>
                <w:jc w:val="center"/>
              </w:trPr>
              <w:tc>
                <w:tcPr>
                  <w:tcW w:w="709" w:type="dxa"/>
                  <w:tcBorders>
                    <w:top w:val="single" w:sz="8" w:space="0" w:color="auto"/>
                  </w:tcBorders>
                  <w:vAlign w:val="center"/>
                </w:tcPr>
                <w:p w:rsidR="008B6721" w:rsidRPr="00C5519D" w:rsidRDefault="008B6721" w:rsidP="00103173">
                  <w:pPr>
                    <w:spacing w:before="60"/>
                    <w:ind w:right="176"/>
                    <w:jc w:val="center"/>
                    <w:rPr>
                      <w:rFonts w:ascii="Arial" w:hAnsi="Arial" w:cs="Arial"/>
                      <w:spacing w:val="-2"/>
                      <w:sz w:val="16"/>
                      <w:szCs w:val="18"/>
                      <w:lang w:val="es-MX"/>
                    </w:rPr>
                  </w:pPr>
                  <w:r w:rsidRPr="00C5519D">
                    <w:rPr>
                      <w:rFonts w:ascii="Arial" w:hAnsi="Arial" w:cs="Arial"/>
                      <w:spacing w:val="-2"/>
                      <w:sz w:val="16"/>
                      <w:szCs w:val="18"/>
                      <w:lang w:val="es-MX"/>
                    </w:rPr>
                    <w:t>1</w:t>
                  </w:r>
                </w:p>
              </w:tc>
              <w:tc>
                <w:tcPr>
                  <w:tcW w:w="5049" w:type="dxa"/>
                  <w:tcBorders>
                    <w:top w:val="single" w:sz="8" w:space="0" w:color="auto"/>
                  </w:tcBorders>
                  <w:vAlign w:val="center"/>
                </w:tcPr>
                <w:p w:rsidR="008B6721" w:rsidRPr="00C5519D" w:rsidRDefault="008B6721" w:rsidP="00A31431">
                  <w:pPr>
                    <w:rPr>
                      <w:rFonts w:ascii="Arial" w:hAnsi="Arial" w:cs="Arial"/>
                      <w:rPrChange w:id="246" w:author="Soto Salvador Ximena" w:date="2017-10-27T11:16:00Z">
                        <w:rPr/>
                      </w:rPrChange>
                    </w:rPr>
                  </w:pPr>
                  <w:r w:rsidRPr="00C5519D">
                    <w:rPr>
                      <w:rFonts w:ascii="Arial" w:hAnsi="Arial" w:cs="Arial"/>
                      <w:spacing w:val="-2"/>
                      <w:sz w:val="16"/>
                      <w:szCs w:val="16"/>
                      <w:lang w:val="es-BO"/>
                    </w:rPr>
                    <w:t>D</w:t>
                  </w:r>
                  <w:r w:rsidR="00926A6B" w:rsidRPr="00C5519D">
                    <w:rPr>
                      <w:rFonts w:ascii="Arial" w:hAnsi="Arial" w:cs="Arial"/>
                      <w:spacing w:val="-2"/>
                      <w:sz w:val="16"/>
                      <w:szCs w:val="16"/>
                      <w:lang w:val="es-BO"/>
                    </w:rPr>
                    <w:t>iseño y/o d</w:t>
                  </w:r>
                  <w:r w:rsidRPr="00C5519D">
                    <w:rPr>
                      <w:rFonts w:ascii="Arial" w:hAnsi="Arial" w:cs="Arial"/>
                      <w:spacing w:val="-2"/>
                      <w:sz w:val="16"/>
                      <w:szCs w:val="16"/>
                      <w:lang w:val="es-BO"/>
                    </w:rPr>
                    <w:t>esarrollo</w:t>
                  </w:r>
                  <w:r w:rsidR="00AB2216" w:rsidRPr="00C5519D">
                    <w:rPr>
                      <w:rFonts w:ascii="Arial" w:hAnsi="Arial" w:cs="Arial"/>
                      <w:spacing w:val="-2"/>
                      <w:sz w:val="16"/>
                      <w:szCs w:val="16"/>
                      <w:lang w:val="es-BO"/>
                    </w:rPr>
                    <w:t xml:space="preserve"> </w:t>
                  </w:r>
                  <w:r w:rsidR="00926A6B" w:rsidRPr="00C5519D">
                    <w:rPr>
                      <w:rFonts w:ascii="Arial" w:hAnsi="Arial" w:cs="Arial"/>
                      <w:spacing w:val="-2"/>
                      <w:sz w:val="16"/>
                      <w:szCs w:val="16"/>
                      <w:lang w:val="es-BO"/>
                    </w:rPr>
                    <w:t>y/o</w:t>
                  </w:r>
                  <w:r w:rsidR="00466E3B" w:rsidRPr="00C5519D">
                    <w:rPr>
                      <w:rFonts w:ascii="Arial" w:hAnsi="Arial" w:cs="Arial"/>
                      <w:spacing w:val="-2"/>
                      <w:sz w:val="16"/>
                      <w:szCs w:val="16"/>
                      <w:lang w:val="es-BO"/>
                    </w:rPr>
                    <w:t xml:space="preserve"> implementación </w:t>
                  </w:r>
                  <w:r w:rsidRPr="00C5519D">
                    <w:rPr>
                      <w:rFonts w:ascii="Arial" w:hAnsi="Arial" w:cs="Arial"/>
                      <w:spacing w:val="-2"/>
                      <w:sz w:val="16"/>
                      <w:szCs w:val="16"/>
                      <w:lang w:val="es-BO"/>
                    </w:rPr>
                    <w:t xml:space="preserve"> de aplicaciones </w:t>
                  </w:r>
                  <w:r w:rsidR="002057DE" w:rsidRPr="00C5519D">
                    <w:rPr>
                      <w:rFonts w:ascii="Arial" w:hAnsi="Arial" w:cs="Arial"/>
                      <w:spacing w:val="-2"/>
                      <w:sz w:val="16"/>
                      <w:szCs w:val="16"/>
                      <w:lang w:val="es-BO"/>
                    </w:rPr>
                    <w:t xml:space="preserve">empresariales </w:t>
                  </w:r>
                  <w:r w:rsidR="00A31431" w:rsidRPr="00C5519D">
                    <w:rPr>
                      <w:rFonts w:ascii="Arial" w:hAnsi="Arial" w:cs="Arial"/>
                      <w:spacing w:val="-2"/>
                      <w:sz w:val="16"/>
                      <w:szCs w:val="16"/>
                      <w:lang w:val="es-BO"/>
                    </w:rPr>
                    <w:t>contables</w:t>
                  </w:r>
                  <w:r w:rsidR="00AB2216" w:rsidRPr="00C5519D">
                    <w:rPr>
                      <w:rFonts w:ascii="Arial" w:hAnsi="Arial" w:cs="Arial"/>
                      <w:spacing w:val="-2"/>
                      <w:sz w:val="16"/>
                      <w:szCs w:val="16"/>
                      <w:lang w:val="es-BO"/>
                    </w:rPr>
                    <w:t xml:space="preserve"> </w:t>
                  </w:r>
                  <w:r w:rsidR="002057DE" w:rsidRPr="00C5519D">
                    <w:rPr>
                      <w:rFonts w:ascii="Arial" w:hAnsi="Arial" w:cs="Arial"/>
                      <w:spacing w:val="-2"/>
                      <w:sz w:val="16"/>
                      <w:szCs w:val="16"/>
                      <w:lang w:val="es-BO"/>
                    </w:rPr>
                    <w:t xml:space="preserve">y/o </w:t>
                  </w:r>
                  <w:r w:rsidRPr="00C5519D">
                    <w:rPr>
                      <w:rFonts w:ascii="Arial" w:hAnsi="Arial" w:cs="Arial"/>
                      <w:spacing w:val="-2"/>
                      <w:sz w:val="16"/>
                      <w:szCs w:val="16"/>
                      <w:lang w:val="es-BO"/>
                    </w:rPr>
                    <w:t>tesorería</w:t>
                  </w:r>
                  <w:r w:rsidR="009750F1" w:rsidRPr="00C5519D">
                    <w:rPr>
                      <w:rFonts w:ascii="Arial" w:hAnsi="Arial" w:cs="Arial"/>
                      <w:spacing w:val="-2"/>
                      <w:sz w:val="16"/>
                      <w:szCs w:val="16"/>
                      <w:lang w:val="es-BO"/>
                    </w:rPr>
                    <w:t>,</w:t>
                  </w:r>
                  <w:r w:rsidR="002057DE" w:rsidRPr="00C5519D">
                    <w:rPr>
                      <w:rFonts w:ascii="Arial" w:hAnsi="Arial" w:cs="Arial"/>
                      <w:spacing w:val="-2"/>
                      <w:sz w:val="16"/>
                      <w:szCs w:val="16"/>
                      <w:lang w:val="es-BO"/>
                    </w:rPr>
                    <w:t xml:space="preserve"> bajo tecnologías JEE</w:t>
                  </w:r>
                </w:p>
              </w:tc>
              <w:tc>
                <w:tcPr>
                  <w:tcW w:w="3063" w:type="dxa"/>
                  <w:tcBorders>
                    <w:top w:val="single" w:sz="8" w:space="0" w:color="auto"/>
                  </w:tcBorders>
                  <w:vAlign w:val="center"/>
                </w:tcPr>
                <w:p w:rsidR="008B6721" w:rsidRPr="00C5519D" w:rsidRDefault="000C6185" w:rsidP="00103173">
                  <w:pPr>
                    <w:spacing w:before="60"/>
                    <w:ind w:right="176"/>
                    <w:jc w:val="center"/>
                    <w:rPr>
                      <w:rFonts w:ascii="Arial" w:hAnsi="Arial" w:cs="Arial"/>
                      <w:spacing w:val="-2"/>
                      <w:sz w:val="16"/>
                      <w:szCs w:val="18"/>
                      <w:lang w:val="es-MX"/>
                    </w:rPr>
                  </w:pPr>
                  <w:r w:rsidRPr="00C5519D">
                    <w:rPr>
                      <w:rFonts w:ascii="Arial" w:hAnsi="Arial" w:cs="Arial"/>
                      <w:spacing w:val="-2"/>
                      <w:sz w:val="16"/>
                      <w:szCs w:val="18"/>
                      <w:lang w:val="es-MX"/>
                    </w:rPr>
                    <w:t>6</w:t>
                  </w:r>
                </w:p>
              </w:tc>
            </w:tr>
            <w:tr w:rsidR="008B6721" w:rsidRPr="00C5519D" w:rsidTr="006D0AB9">
              <w:trPr>
                <w:jc w:val="center"/>
              </w:trPr>
              <w:tc>
                <w:tcPr>
                  <w:tcW w:w="709" w:type="dxa"/>
                  <w:vAlign w:val="center"/>
                </w:tcPr>
                <w:p w:rsidR="008B6721" w:rsidRPr="00C5519D" w:rsidRDefault="008B6721" w:rsidP="00103173">
                  <w:pPr>
                    <w:spacing w:before="60"/>
                    <w:ind w:right="176"/>
                    <w:jc w:val="center"/>
                    <w:rPr>
                      <w:rFonts w:ascii="Arial" w:hAnsi="Arial" w:cs="Arial"/>
                      <w:spacing w:val="-2"/>
                      <w:sz w:val="16"/>
                      <w:szCs w:val="18"/>
                      <w:lang w:val="es-MX"/>
                    </w:rPr>
                  </w:pPr>
                  <w:r w:rsidRPr="00C5519D">
                    <w:rPr>
                      <w:rFonts w:ascii="Arial" w:hAnsi="Arial" w:cs="Arial"/>
                      <w:spacing w:val="-2"/>
                      <w:sz w:val="16"/>
                      <w:szCs w:val="18"/>
                      <w:lang w:val="es-MX"/>
                    </w:rPr>
                    <w:t>2</w:t>
                  </w:r>
                </w:p>
              </w:tc>
              <w:tc>
                <w:tcPr>
                  <w:tcW w:w="5049" w:type="dxa"/>
                  <w:vAlign w:val="center"/>
                </w:tcPr>
                <w:p w:rsidR="008B6721" w:rsidRPr="00C5519D" w:rsidRDefault="002057DE" w:rsidP="002057DE">
                  <w:pPr>
                    <w:rPr>
                      <w:rFonts w:ascii="Arial" w:hAnsi="Arial" w:cs="Arial"/>
                      <w:spacing w:val="-2"/>
                      <w:sz w:val="16"/>
                      <w:szCs w:val="18"/>
                      <w:lang w:val="es-MX"/>
                    </w:rPr>
                  </w:pPr>
                  <w:r w:rsidRPr="00C5519D">
                    <w:rPr>
                      <w:rFonts w:ascii="Arial" w:hAnsi="Arial" w:cs="Arial"/>
                      <w:spacing w:val="-2"/>
                      <w:sz w:val="16"/>
                      <w:szCs w:val="18"/>
                      <w:lang w:val="es-MX"/>
                    </w:rPr>
                    <w:t>Diseño y/o desarrollo y/o implementación de aplicaciones empresariales para Entidades Financieras (EIF)</w:t>
                  </w:r>
                  <w:r w:rsidR="009750F1" w:rsidRPr="00C5519D">
                    <w:rPr>
                      <w:rFonts w:ascii="Arial" w:hAnsi="Arial" w:cs="Arial"/>
                      <w:spacing w:val="-2"/>
                      <w:sz w:val="16"/>
                      <w:szCs w:val="18"/>
                      <w:lang w:val="es-MX"/>
                    </w:rPr>
                    <w:t>,</w:t>
                  </w:r>
                  <w:r w:rsidRPr="00C5519D">
                    <w:rPr>
                      <w:rFonts w:ascii="Arial" w:hAnsi="Arial" w:cs="Arial"/>
                      <w:spacing w:val="-2"/>
                      <w:sz w:val="16"/>
                      <w:szCs w:val="18"/>
                      <w:lang w:val="es-MX"/>
                    </w:rPr>
                    <w:t xml:space="preserve"> bajo tecnologías JEE</w:t>
                  </w:r>
                </w:p>
              </w:tc>
              <w:tc>
                <w:tcPr>
                  <w:tcW w:w="3063" w:type="dxa"/>
                  <w:vAlign w:val="center"/>
                </w:tcPr>
                <w:p w:rsidR="008B6721" w:rsidRPr="00C5519D" w:rsidRDefault="000C6185" w:rsidP="00103173">
                  <w:pPr>
                    <w:spacing w:before="60"/>
                    <w:ind w:right="176"/>
                    <w:jc w:val="center"/>
                    <w:rPr>
                      <w:rFonts w:ascii="Arial" w:hAnsi="Arial" w:cs="Arial"/>
                      <w:spacing w:val="-2"/>
                      <w:sz w:val="16"/>
                      <w:szCs w:val="18"/>
                      <w:lang w:val="es-MX"/>
                    </w:rPr>
                  </w:pPr>
                  <w:r w:rsidRPr="00C5519D">
                    <w:rPr>
                      <w:rFonts w:ascii="Arial" w:hAnsi="Arial" w:cs="Arial"/>
                      <w:spacing w:val="-2"/>
                      <w:sz w:val="16"/>
                      <w:szCs w:val="18"/>
                      <w:lang w:val="es-MX"/>
                    </w:rPr>
                    <w:t>6</w:t>
                  </w:r>
                </w:p>
              </w:tc>
            </w:tr>
            <w:tr w:rsidR="008B6721" w:rsidRPr="00C5519D" w:rsidTr="006D0AB9">
              <w:trPr>
                <w:jc w:val="center"/>
              </w:trPr>
              <w:tc>
                <w:tcPr>
                  <w:tcW w:w="709" w:type="dxa"/>
                  <w:vAlign w:val="center"/>
                </w:tcPr>
                <w:p w:rsidR="008B6721" w:rsidRPr="00C5519D" w:rsidRDefault="008B6721" w:rsidP="00103173">
                  <w:pPr>
                    <w:spacing w:before="60"/>
                    <w:ind w:right="176"/>
                    <w:jc w:val="center"/>
                    <w:rPr>
                      <w:rFonts w:ascii="Arial" w:hAnsi="Arial" w:cs="Arial"/>
                      <w:spacing w:val="-2"/>
                      <w:sz w:val="16"/>
                      <w:szCs w:val="18"/>
                      <w:lang w:val="es-MX"/>
                    </w:rPr>
                  </w:pPr>
                  <w:r w:rsidRPr="00C5519D">
                    <w:rPr>
                      <w:rFonts w:ascii="Arial" w:hAnsi="Arial" w:cs="Arial"/>
                      <w:spacing w:val="-2"/>
                      <w:sz w:val="16"/>
                      <w:szCs w:val="18"/>
                      <w:lang w:val="es-MX"/>
                    </w:rPr>
                    <w:t>3</w:t>
                  </w:r>
                </w:p>
              </w:tc>
              <w:tc>
                <w:tcPr>
                  <w:tcW w:w="5049" w:type="dxa"/>
                  <w:vAlign w:val="center"/>
                </w:tcPr>
                <w:p w:rsidR="008B6721" w:rsidRPr="00C5519D" w:rsidRDefault="002057DE" w:rsidP="009750F1">
                  <w:pPr>
                    <w:rPr>
                      <w:rFonts w:ascii="Arial" w:hAnsi="Arial" w:cs="Arial"/>
                      <w:spacing w:val="-2"/>
                      <w:sz w:val="16"/>
                      <w:szCs w:val="18"/>
                      <w:lang w:val="es-MX"/>
                    </w:rPr>
                  </w:pPr>
                  <w:r w:rsidRPr="00C5519D">
                    <w:rPr>
                      <w:rFonts w:ascii="Arial" w:hAnsi="Arial" w:cs="Arial"/>
                      <w:spacing w:val="-2"/>
                      <w:sz w:val="16"/>
                      <w:szCs w:val="18"/>
                      <w:lang w:val="es-MX"/>
                    </w:rPr>
                    <w:t xml:space="preserve"> Diseño y/o desarrollo y/o implementación de aplicaciones empresariales de gestión de efectivo</w:t>
                  </w:r>
                  <w:r w:rsidR="009750F1" w:rsidRPr="00C5519D">
                    <w:rPr>
                      <w:rFonts w:ascii="Arial" w:hAnsi="Arial" w:cs="Arial"/>
                      <w:spacing w:val="-2"/>
                      <w:sz w:val="16"/>
                      <w:szCs w:val="18"/>
                      <w:lang w:val="es-MX"/>
                    </w:rPr>
                    <w:t>,</w:t>
                  </w:r>
                  <w:r w:rsidR="00AB2216" w:rsidRPr="00C5519D">
                    <w:rPr>
                      <w:rFonts w:ascii="Arial" w:hAnsi="Arial" w:cs="Arial"/>
                      <w:spacing w:val="-2"/>
                      <w:sz w:val="16"/>
                      <w:szCs w:val="18"/>
                      <w:lang w:val="es-MX"/>
                    </w:rPr>
                    <w:t xml:space="preserve"> </w:t>
                  </w:r>
                  <w:r w:rsidR="009750F1" w:rsidRPr="00C5519D">
                    <w:rPr>
                      <w:rFonts w:ascii="Arial" w:hAnsi="Arial" w:cs="Arial"/>
                      <w:spacing w:val="-2"/>
                      <w:sz w:val="16"/>
                      <w:szCs w:val="18"/>
                      <w:lang w:val="es-MX"/>
                    </w:rPr>
                    <w:t>b</w:t>
                  </w:r>
                  <w:r w:rsidRPr="00C5519D">
                    <w:rPr>
                      <w:rFonts w:ascii="Arial" w:hAnsi="Arial" w:cs="Arial"/>
                      <w:spacing w:val="-2"/>
                      <w:sz w:val="16"/>
                      <w:szCs w:val="18"/>
                      <w:lang w:val="es-MX"/>
                    </w:rPr>
                    <w:t>ajo tecnologías JEE</w:t>
                  </w:r>
                </w:p>
              </w:tc>
              <w:tc>
                <w:tcPr>
                  <w:tcW w:w="3063" w:type="dxa"/>
                  <w:vAlign w:val="center"/>
                </w:tcPr>
                <w:p w:rsidR="008B6721" w:rsidRPr="00C5519D" w:rsidRDefault="000C6185" w:rsidP="00103173">
                  <w:pPr>
                    <w:spacing w:before="60"/>
                    <w:ind w:right="176"/>
                    <w:jc w:val="center"/>
                    <w:rPr>
                      <w:rFonts w:ascii="Arial" w:hAnsi="Arial" w:cs="Arial"/>
                      <w:spacing w:val="-2"/>
                      <w:sz w:val="16"/>
                      <w:szCs w:val="18"/>
                      <w:lang w:val="es-MX"/>
                    </w:rPr>
                  </w:pPr>
                  <w:r w:rsidRPr="00C5519D">
                    <w:rPr>
                      <w:rFonts w:ascii="Arial" w:hAnsi="Arial" w:cs="Arial"/>
                      <w:spacing w:val="-2"/>
                      <w:sz w:val="16"/>
                      <w:szCs w:val="18"/>
                      <w:lang w:val="es-MX"/>
                    </w:rPr>
                    <w:t>6</w:t>
                  </w:r>
                </w:p>
              </w:tc>
            </w:tr>
            <w:tr w:rsidR="008B6721" w:rsidRPr="00C5519D" w:rsidTr="006D0AB9">
              <w:trPr>
                <w:jc w:val="center"/>
              </w:trPr>
              <w:tc>
                <w:tcPr>
                  <w:tcW w:w="709" w:type="dxa"/>
                  <w:vAlign w:val="center"/>
                </w:tcPr>
                <w:p w:rsidR="008B6721" w:rsidRPr="00C5519D" w:rsidRDefault="008B6721" w:rsidP="00103173">
                  <w:pPr>
                    <w:spacing w:before="60"/>
                    <w:ind w:right="176"/>
                    <w:jc w:val="center"/>
                    <w:rPr>
                      <w:rFonts w:ascii="Arial" w:hAnsi="Arial" w:cs="Arial"/>
                      <w:spacing w:val="-2"/>
                      <w:sz w:val="16"/>
                      <w:szCs w:val="18"/>
                      <w:lang w:val="es-MX"/>
                    </w:rPr>
                  </w:pPr>
                  <w:r w:rsidRPr="00C5519D">
                    <w:rPr>
                      <w:rFonts w:ascii="Arial" w:hAnsi="Arial" w:cs="Arial"/>
                      <w:spacing w:val="-2"/>
                      <w:sz w:val="16"/>
                      <w:szCs w:val="18"/>
                      <w:lang w:val="es-MX"/>
                    </w:rPr>
                    <w:t>4</w:t>
                  </w:r>
                </w:p>
              </w:tc>
              <w:tc>
                <w:tcPr>
                  <w:tcW w:w="5049" w:type="dxa"/>
                  <w:vAlign w:val="center"/>
                </w:tcPr>
                <w:p w:rsidR="008B6721" w:rsidRPr="00C5519D" w:rsidRDefault="002057DE" w:rsidP="002057DE">
                  <w:pPr>
                    <w:rPr>
                      <w:rFonts w:ascii="Arial" w:hAnsi="Arial" w:cs="Arial"/>
                      <w:spacing w:val="-2"/>
                      <w:sz w:val="16"/>
                      <w:szCs w:val="18"/>
                      <w:lang w:val="es-MX"/>
                    </w:rPr>
                  </w:pPr>
                  <w:r w:rsidRPr="00C5519D">
                    <w:rPr>
                      <w:rFonts w:ascii="Arial" w:hAnsi="Arial" w:cs="Arial"/>
                      <w:spacing w:val="-2"/>
                      <w:sz w:val="16"/>
                      <w:szCs w:val="18"/>
                      <w:lang w:val="es-MX"/>
                    </w:rPr>
                    <w:t xml:space="preserve">Diseño y/o desarrollo y/o implementación de aplicaciones empresariales de gestión </w:t>
                  </w:r>
                  <w:r w:rsidR="008B6721" w:rsidRPr="00C5519D">
                    <w:rPr>
                      <w:rFonts w:ascii="Arial" w:hAnsi="Arial" w:cs="Arial"/>
                      <w:spacing w:val="-2"/>
                      <w:sz w:val="16"/>
                      <w:szCs w:val="18"/>
                      <w:lang w:val="es-MX"/>
                    </w:rPr>
                    <w:t>de inventarios</w:t>
                  </w:r>
                  <w:r w:rsidR="009750F1" w:rsidRPr="00C5519D">
                    <w:rPr>
                      <w:rFonts w:ascii="Arial" w:hAnsi="Arial" w:cs="Arial"/>
                      <w:spacing w:val="-2"/>
                      <w:sz w:val="16"/>
                      <w:szCs w:val="18"/>
                      <w:lang w:val="es-MX"/>
                    </w:rPr>
                    <w:t>,</w:t>
                  </w:r>
                  <w:r w:rsidRPr="00C5519D">
                    <w:rPr>
                      <w:rFonts w:ascii="Arial" w:hAnsi="Arial" w:cs="Arial"/>
                      <w:spacing w:val="-2"/>
                      <w:sz w:val="16"/>
                      <w:szCs w:val="18"/>
                      <w:lang w:val="es-MX"/>
                    </w:rPr>
                    <w:t xml:space="preserve"> bajo tecnologías JEE.</w:t>
                  </w:r>
                </w:p>
              </w:tc>
              <w:tc>
                <w:tcPr>
                  <w:tcW w:w="3063" w:type="dxa"/>
                  <w:vAlign w:val="center"/>
                </w:tcPr>
                <w:p w:rsidR="008B6721" w:rsidRPr="00C5519D" w:rsidRDefault="000C6185" w:rsidP="00103173">
                  <w:pPr>
                    <w:spacing w:before="60"/>
                    <w:ind w:right="176"/>
                    <w:jc w:val="center"/>
                    <w:rPr>
                      <w:rFonts w:ascii="Arial" w:hAnsi="Arial" w:cs="Arial"/>
                      <w:spacing w:val="-2"/>
                      <w:sz w:val="16"/>
                      <w:szCs w:val="18"/>
                      <w:lang w:val="es-MX"/>
                    </w:rPr>
                  </w:pPr>
                  <w:r w:rsidRPr="00C5519D">
                    <w:rPr>
                      <w:rFonts w:ascii="Arial" w:hAnsi="Arial" w:cs="Arial"/>
                      <w:spacing w:val="-2"/>
                      <w:sz w:val="16"/>
                      <w:szCs w:val="18"/>
                      <w:lang w:val="es-MX"/>
                    </w:rPr>
                    <w:t>6</w:t>
                  </w:r>
                </w:p>
              </w:tc>
            </w:tr>
          </w:tbl>
          <w:p w:rsidR="003B7BE5" w:rsidRPr="00C5519D" w:rsidRDefault="003B7BE5" w:rsidP="006D0AB9">
            <w:pPr>
              <w:pStyle w:val="Textoindependiente3"/>
              <w:ind w:left="290"/>
              <w:rPr>
                <w:szCs w:val="18"/>
              </w:rPr>
            </w:pPr>
          </w:p>
          <w:p w:rsidR="009750F1" w:rsidRPr="00C5519D" w:rsidRDefault="009750F1">
            <w:pPr>
              <w:pStyle w:val="Textoindependiente3"/>
              <w:ind w:left="290"/>
              <w:rPr>
                <w:szCs w:val="18"/>
              </w:rPr>
            </w:pPr>
          </w:p>
        </w:tc>
      </w:tr>
      <w:tr w:rsidR="00DA33E0" w:rsidRPr="00C5519D" w:rsidTr="00095F3B">
        <w:trPr>
          <w:trHeight w:val="910"/>
        </w:trPr>
        <w:tc>
          <w:tcPr>
            <w:tcW w:w="10283" w:type="dxa"/>
            <w:tcBorders>
              <w:bottom w:val="single" w:sz="4" w:space="0" w:color="auto"/>
            </w:tcBorders>
            <w:vAlign w:val="center"/>
          </w:tcPr>
          <w:p w:rsidR="005D100B" w:rsidRPr="00C5519D" w:rsidRDefault="005D100B" w:rsidP="00F2686F">
            <w:pPr>
              <w:pStyle w:val="Textoindependiente3"/>
              <w:ind w:left="290"/>
              <w:rPr>
                <w:szCs w:val="18"/>
              </w:rPr>
            </w:pPr>
            <w:r w:rsidRPr="00C5519D">
              <w:rPr>
                <w:szCs w:val="18"/>
              </w:rPr>
              <w:t>Los proponentes</w:t>
            </w:r>
            <w:r w:rsidR="00CF62C2" w:rsidRPr="00C5519D">
              <w:rPr>
                <w:szCs w:val="18"/>
              </w:rPr>
              <w:t xml:space="preserve"> debe</w:t>
            </w:r>
            <w:r w:rsidR="00A23918" w:rsidRPr="00C5519D">
              <w:rPr>
                <w:szCs w:val="18"/>
              </w:rPr>
              <w:t>rá</w:t>
            </w:r>
            <w:r w:rsidR="00CF62C2" w:rsidRPr="00C5519D">
              <w:rPr>
                <w:szCs w:val="18"/>
              </w:rPr>
              <w:t xml:space="preserve">n llenar y presentar el Formulario A-3 declarando su </w:t>
            </w:r>
            <w:r w:rsidR="008A43C0" w:rsidRPr="00C5519D">
              <w:rPr>
                <w:szCs w:val="18"/>
              </w:rPr>
              <w:t>experiencia, según lo requerido</w:t>
            </w:r>
            <w:r w:rsidR="00FA6A4E" w:rsidRPr="00C5519D">
              <w:rPr>
                <w:szCs w:val="18"/>
              </w:rPr>
              <w:t>.</w:t>
            </w:r>
            <w:r w:rsidR="00AB2216" w:rsidRPr="00C5519D">
              <w:rPr>
                <w:szCs w:val="18"/>
              </w:rPr>
              <w:t xml:space="preserve"> </w:t>
            </w:r>
            <w:r w:rsidR="00FA6A4E" w:rsidRPr="00C5519D">
              <w:rPr>
                <w:szCs w:val="18"/>
              </w:rPr>
              <w:t>T</w:t>
            </w:r>
            <w:r w:rsidR="00373613" w:rsidRPr="00C5519D">
              <w:rPr>
                <w:szCs w:val="18"/>
              </w:rPr>
              <w:t>ambién se debe</w:t>
            </w:r>
            <w:r w:rsidR="00A23918" w:rsidRPr="00C5519D">
              <w:rPr>
                <w:szCs w:val="18"/>
              </w:rPr>
              <w:t>rá</w:t>
            </w:r>
            <w:r w:rsidR="00373613" w:rsidRPr="00C5519D">
              <w:rPr>
                <w:szCs w:val="18"/>
              </w:rPr>
              <w:t xml:space="preserve"> incluir la</w:t>
            </w:r>
            <w:r w:rsidR="008A43C0" w:rsidRPr="00C5519D">
              <w:rPr>
                <w:szCs w:val="18"/>
              </w:rPr>
              <w:t xml:space="preserve"> experiencia adicional para su consideración </w:t>
            </w:r>
            <w:r w:rsidR="00BE7600" w:rsidRPr="00C5519D">
              <w:rPr>
                <w:szCs w:val="18"/>
              </w:rPr>
              <w:t>en el F</w:t>
            </w:r>
            <w:r w:rsidR="00373613" w:rsidRPr="00C5519D">
              <w:rPr>
                <w:szCs w:val="18"/>
              </w:rPr>
              <w:t>ormulario C-2</w:t>
            </w:r>
            <w:r w:rsidR="00FA6A4E" w:rsidRPr="00C5519D">
              <w:rPr>
                <w:szCs w:val="18"/>
              </w:rPr>
              <w:t>.</w:t>
            </w:r>
          </w:p>
          <w:p w:rsidR="0007461A" w:rsidRPr="00C5519D" w:rsidRDefault="0007461A" w:rsidP="00F2686F">
            <w:pPr>
              <w:pStyle w:val="Textoindependiente3"/>
              <w:ind w:left="290"/>
              <w:rPr>
                <w:sz w:val="16"/>
                <w:szCs w:val="16"/>
              </w:rPr>
            </w:pPr>
          </w:p>
          <w:p w:rsidR="00EB6A5F" w:rsidRPr="00C5519D" w:rsidRDefault="00F2686F" w:rsidP="00F2686F">
            <w:pPr>
              <w:pStyle w:val="Textoindependiente3"/>
              <w:ind w:left="290"/>
              <w:rPr>
                <w:b/>
                <w:szCs w:val="18"/>
              </w:rPr>
            </w:pPr>
            <w:r w:rsidRPr="00C5519D">
              <w:rPr>
                <w:b/>
                <w:szCs w:val="18"/>
              </w:rPr>
              <w:t xml:space="preserve">Presentación de documentos: </w:t>
            </w:r>
          </w:p>
          <w:p w:rsidR="00EB6A5F" w:rsidRPr="00C5519D" w:rsidRDefault="00EB6A5F">
            <w:pPr>
              <w:pStyle w:val="Textoindependiente3"/>
              <w:ind w:left="290"/>
              <w:rPr>
                <w:szCs w:val="18"/>
              </w:rPr>
            </w:pPr>
            <w:r w:rsidRPr="00C5519D">
              <w:rPr>
                <w:szCs w:val="18"/>
              </w:rPr>
              <w:t>Los proponentes deberán presentar Certificados de Trabajo o Certificados de Cumplimiento de Contrato o Actas o Certificados o Informes de Recepción Definitiva o de Conformidad</w:t>
            </w:r>
            <w:r w:rsidR="00AB2216" w:rsidRPr="00C5519D">
              <w:rPr>
                <w:szCs w:val="18"/>
              </w:rPr>
              <w:t xml:space="preserve"> </w:t>
            </w:r>
            <w:r w:rsidRPr="00C5519D">
              <w:rPr>
                <w:szCs w:val="18"/>
              </w:rPr>
              <w:t>en fotocopia simple que acredite lo requerido.</w:t>
            </w:r>
          </w:p>
          <w:p w:rsidR="002F260F" w:rsidRPr="00C5519D" w:rsidRDefault="00F2686F" w:rsidP="00DA02F0">
            <w:pPr>
              <w:pStyle w:val="Textoindependiente3"/>
              <w:ind w:left="290"/>
              <w:rPr>
                <w:szCs w:val="18"/>
              </w:rPr>
            </w:pPr>
            <w:r w:rsidRPr="00C5519D">
              <w:rPr>
                <w:szCs w:val="18"/>
              </w:rPr>
              <w:t>En caso de adjudicación, previa</w:t>
            </w:r>
            <w:r w:rsidR="00FD4CF1" w:rsidRPr="00C5519D">
              <w:rPr>
                <w:szCs w:val="18"/>
              </w:rPr>
              <w:t>mente</w:t>
            </w:r>
            <w:r w:rsidR="00AB2216" w:rsidRPr="00C5519D">
              <w:rPr>
                <w:szCs w:val="18"/>
              </w:rPr>
              <w:t xml:space="preserve"> </w:t>
            </w:r>
            <w:r w:rsidR="00DA02F0" w:rsidRPr="00C5519D">
              <w:rPr>
                <w:szCs w:val="18"/>
              </w:rPr>
              <w:t>a l</w:t>
            </w:r>
            <w:r w:rsidRPr="00C5519D">
              <w:rPr>
                <w:szCs w:val="18"/>
              </w:rPr>
              <w:t xml:space="preserve">a firma del Contrato, la Empresa adjudicada deberá </w:t>
            </w:r>
            <w:r w:rsidR="008D1406" w:rsidRPr="00C5519D">
              <w:rPr>
                <w:szCs w:val="18"/>
              </w:rPr>
              <w:t>presentar toda la documentación declarada</w:t>
            </w:r>
            <w:r w:rsidRPr="00C5519D">
              <w:rPr>
                <w:szCs w:val="18"/>
              </w:rPr>
              <w:t xml:space="preserve"> en original o fotocopia legalizada, según lo declarado en el Formulario A-3.</w:t>
            </w:r>
          </w:p>
        </w:tc>
      </w:tr>
      <w:tr w:rsidR="009D25E0" w:rsidRPr="00C5519D" w:rsidTr="00095F3B">
        <w:trPr>
          <w:trHeight w:val="397"/>
        </w:trPr>
        <w:tc>
          <w:tcPr>
            <w:tcW w:w="10283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9D25E0" w:rsidRPr="00C5519D" w:rsidRDefault="009D25E0">
            <w:pPr>
              <w:pStyle w:val="Textoindependiente3"/>
              <w:ind w:left="290" w:hanging="290"/>
              <w:rPr>
                <w:b/>
                <w:bCs/>
                <w:szCs w:val="18"/>
              </w:rPr>
            </w:pPr>
            <w:r w:rsidRPr="00C5519D">
              <w:rPr>
                <w:b/>
                <w:bCs/>
                <w:szCs w:val="18"/>
              </w:rPr>
              <w:t xml:space="preserve">B. </w:t>
            </w:r>
            <w:r w:rsidR="00EB4557" w:rsidRPr="00C5519D">
              <w:rPr>
                <w:b/>
                <w:bCs/>
                <w:szCs w:val="18"/>
              </w:rPr>
              <w:t xml:space="preserve">EXPERIENCIA GENERAL Y ESPECÍFICA  DEL </w:t>
            </w:r>
            <w:r w:rsidRPr="00C5519D">
              <w:rPr>
                <w:b/>
                <w:bCs/>
                <w:szCs w:val="18"/>
              </w:rPr>
              <w:t xml:space="preserve">PERSONAL </w:t>
            </w:r>
            <w:r w:rsidR="000837BC" w:rsidRPr="00C5519D">
              <w:rPr>
                <w:b/>
                <w:bCs/>
                <w:szCs w:val="18"/>
              </w:rPr>
              <w:t>– Formularios A-4 y A-5</w:t>
            </w:r>
          </w:p>
        </w:tc>
      </w:tr>
      <w:tr w:rsidR="009D25E0" w:rsidRPr="00C5519D" w:rsidTr="00095F3B">
        <w:trPr>
          <w:trHeight w:val="515"/>
        </w:trPr>
        <w:tc>
          <w:tcPr>
            <w:tcW w:w="10283" w:type="dxa"/>
            <w:tcBorders>
              <w:bottom w:val="single" w:sz="4" w:space="0" w:color="auto"/>
            </w:tcBorders>
            <w:vAlign w:val="center"/>
          </w:tcPr>
          <w:p w:rsidR="00025B6D" w:rsidRPr="00C5519D" w:rsidRDefault="00025B6D" w:rsidP="00282ED4">
            <w:pPr>
              <w:pStyle w:val="Textoindependiente3"/>
              <w:rPr>
                <w:bCs/>
                <w:iCs/>
                <w:szCs w:val="18"/>
              </w:rPr>
            </w:pPr>
          </w:p>
          <w:p w:rsidR="009D25E0" w:rsidRPr="00C5519D" w:rsidRDefault="00F905D0" w:rsidP="00282ED4">
            <w:pPr>
              <w:pStyle w:val="Textoindependiente3"/>
              <w:rPr>
                <w:bCs/>
                <w:iCs/>
                <w:szCs w:val="18"/>
              </w:rPr>
            </w:pPr>
            <w:r w:rsidRPr="00C5519D">
              <w:rPr>
                <w:bCs/>
                <w:iCs/>
                <w:szCs w:val="18"/>
              </w:rPr>
              <w:t xml:space="preserve">La </w:t>
            </w:r>
            <w:r w:rsidR="009D25E0" w:rsidRPr="00C5519D">
              <w:rPr>
                <w:bCs/>
                <w:iCs/>
                <w:szCs w:val="18"/>
              </w:rPr>
              <w:t>empresa</w:t>
            </w:r>
            <w:r w:rsidRPr="00C5519D">
              <w:rPr>
                <w:bCs/>
                <w:iCs/>
                <w:szCs w:val="18"/>
              </w:rPr>
              <w:t xml:space="preserve"> proponente</w:t>
            </w:r>
            <w:r w:rsidR="009D25E0" w:rsidRPr="00C5519D">
              <w:rPr>
                <w:bCs/>
                <w:iCs/>
                <w:szCs w:val="18"/>
              </w:rPr>
              <w:t xml:space="preserve"> debe comprometer como mínimo el siguiente personal:</w:t>
            </w:r>
          </w:p>
          <w:p w:rsidR="005D509A" w:rsidRPr="00C5519D" w:rsidRDefault="005D509A" w:rsidP="00282ED4">
            <w:pPr>
              <w:pStyle w:val="Textoindependiente3"/>
              <w:rPr>
                <w:bCs/>
                <w:iCs/>
                <w:sz w:val="16"/>
                <w:szCs w:val="16"/>
              </w:rPr>
            </w:pPr>
          </w:p>
          <w:p w:rsidR="005D509A" w:rsidRPr="00C5519D" w:rsidRDefault="00981CA6" w:rsidP="00BF0573">
            <w:pPr>
              <w:pStyle w:val="Textoindependiente3"/>
              <w:numPr>
                <w:ilvl w:val="0"/>
                <w:numId w:val="6"/>
              </w:numPr>
              <w:rPr>
                <w:bCs/>
                <w:iCs/>
                <w:szCs w:val="18"/>
              </w:rPr>
            </w:pPr>
            <w:r w:rsidRPr="00C5519D">
              <w:rPr>
                <w:bCs/>
                <w:iCs/>
                <w:szCs w:val="18"/>
              </w:rPr>
              <w:t>Un</w:t>
            </w:r>
            <w:r w:rsidR="00AB2216" w:rsidRPr="00C5519D">
              <w:rPr>
                <w:bCs/>
                <w:iCs/>
                <w:szCs w:val="18"/>
              </w:rPr>
              <w:t xml:space="preserve"> </w:t>
            </w:r>
            <w:r w:rsidR="00BF2BCC" w:rsidRPr="00C5519D">
              <w:rPr>
                <w:bCs/>
                <w:iCs/>
                <w:szCs w:val="18"/>
              </w:rPr>
              <w:t>gerente</w:t>
            </w:r>
            <w:ins w:id="247" w:author="Pantoja Gonzales Marcos" w:date="2017-10-25T09:49:00Z">
              <w:r w:rsidR="008B6B42" w:rsidRPr="00C5519D">
                <w:rPr>
                  <w:bCs/>
                  <w:iCs/>
                  <w:szCs w:val="18"/>
                </w:rPr>
                <w:t xml:space="preserve"> </w:t>
              </w:r>
            </w:ins>
            <w:r w:rsidRPr="00C5519D">
              <w:rPr>
                <w:bCs/>
                <w:iCs/>
                <w:szCs w:val="18"/>
              </w:rPr>
              <w:t xml:space="preserve">(Líder de Proyecto) </w:t>
            </w:r>
            <w:r w:rsidR="005D509A" w:rsidRPr="00C5519D">
              <w:rPr>
                <w:bCs/>
                <w:iCs/>
                <w:szCs w:val="18"/>
              </w:rPr>
              <w:t xml:space="preserve">(Formulario A-4 – HOJA DE VIDA DEL </w:t>
            </w:r>
            <w:r w:rsidR="00BF2BCC" w:rsidRPr="00C5519D">
              <w:rPr>
                <w:bCs/>
                <w:iCs/>
                <w:szCs w:val="18"/>
              </w:rPr>
              <w:t>GERENTE</w:t>
            </w:r>
            <w:r w:rsidR="005D509A" w:rsidRPr="00C5519D">
              <w:rPr>
                <w:bCs/>
                <w:iCs/>
                <w:szCs w:val="18"/>
              </w:rPr>
              <w:t>)</w:t>
            </w:r>
          </w:p>
          <w:p w:rsidR="005D509A" w:rsidRPr="00C5519D" w:rsidRDefault="00BF5162" w:rsidP="00BF0573">
            <w:pPr>
              <w:pStyle w:val="Textoindependiente3"/>
              <w:numPr>
                <w:ilvl w:val="0"/>
                <w:numId w:val="6"/>
              </w:numPr>
              <w:rPr>
                <w:bCs/>
                <w:iCs/>
                <w:szCs w:val="18"/>
              </w:rPr>
            </w:pPr>
            <w:r w:rsidRPr="00C5519D">
              <w:rPr>
                <w:bCs/>
                <w:iCs/>
                <w:szCs w:val="18"/>
              </w:rPr>
              <w:t>Cuatro</w:t>
            </w:r>
            <w:r w:rsidR="00AB2216" w:rsidRPr="00C5519D">
              <w:rPr>
                <w:bCs/>
                <w:iCs/>
                <w:szCs w:val="18"/>
              </w:rPr>
              <w:t xml:space="preserve"> </w:t>
            </w:r>
            <w:r w:rsidR="005D509A" w:rsidRPr="00C5519D">
              <w:rPr>
                <w:bCs/>
                <w:iCs/>
                <w:szCs w:val="18"/>
              </w:rPr>
              <w:t>desarrolladores informáticos (Formulario A-5 – HOJA DE VIDA DEL PERSONAL)</w:t>
            </w:r>
          </w:p>
          <w:p w:rsidR="00743876" w:rsidRPr="00C5519D" w:rsidRDefault="00743876" w:rsidP="006D0AB9">
            <w:pPr>
              <w:pStyle w:val="Textoindependiente3"/>
              <w:rPr>
                <w:b/>
                <w:bCs/>
                <w:sz w:val="16"/>
                <w:szCs w:val="16"/>
              </w:rPr>
            </w:pPr>
          </w:p>
          <w:tbl>
            <w:tblPr>
              <w:tblStyle w:val="Tablaconcuadrcula"/>
              <w:tblW w:w="9498" w:type="dxa"/>
              <w:tblInd w:w="285" w:type="dxa"/>
              <w:tblLayout w:type="fixed"/>
              <w:tblLook w:val="04A0" w:firstRow="1" w:lastRow="0" w:firstColumn="1" w:lastColumn="0" w:noHBand="0" w:noVBand="1"/>
            </w:tblPr>
            <w:tblGrid>
              <w:gridCol w:w="1843"/>
              <w:gridCol w:w="2127"/>
              <w:gridCol w:w="5528"/>
            </w:tblGrid>
            <w:tr w:rsidR="00743876" w:rsidRPr="00C5519D" w:rsidTr="00743876">
              <w:trPr>
                <w:trHeight w:val="510"/>
              </w:trPr>
              <w:tc>
                <w:tcPr>
                  <w:tcW w:w="1843" w:type="dxa"/>
                  <w:shd w:val="clear" w:color="auto" w:fill="DBE5F1" w:themeFill="accent1" w:themeFillTint="33"/>
                  <w:vAlign w:val="center"/>
                </w:tcPr>
                <w:p w:rsidR="00743876" w:rsidRPr="00C5519D" w:rsidRDefault="00743876" w:rsidP="00743876">
                  <w:pPr>
                    <w:spacing w:before="60"/>
                    <w:ind w:right="176"/>
                    <w:jc w:val="center"/>
                    <w:rPr>
                      <w:rFonts w:ascii="Arial" w:hAnsi="Arial" w:cs="Arial"/>
                      <w:b/>
                      <w:spacing w:val="-2"/>
                      <w:sz w:val="18"/>
                      <w:szCs w:val="18"/>
                      <w:lang w:val="es-MX"/>
                    </w:rPr>
                  </w:pPr>
                  <w:r w:rsidRPr="00C5519D">
                    <w:rPr>
                      <w:rFonts w:ascii="Arial" w:hAnsi="Arial" w:cs="Arial"/>
                      <w:b/>
                      <w:spacing w:val="-2"/>
                      <w:sz w:val="18"/>
                      <w:szCs w:val="18"/>
                      <w:lang w:val="es-MX"/>
                    </w:rPr>
                    <w:t>Cargo a desempeñar</w:t>
                  </w:r>
                </w:p>
              </w:tc>
              <w:tc>
                <w:tcPr>
                  <w:tcW w:w="2127" w:type="dxa"/>
                  <w:shd w:val="clear" w:color="auto" w:fill="DBE5F1" w:themeFill="accent1" w:themeFillTint="33"/>
                  <w:vAlign w:val="center"/>
                </w:tcPr>
                <w:p w:rsidR="00743876" w:rsidRPr="00C5519D" w:rsidRDefault="00743876" w:rsidP="00743876">
                  <w:pPr>
                    <w:spacing w:before="60"/>
                    <w:ind w:right="176"/>
                    <w:jc w:val="center"/>
                    <w:rPr>
                      <w:rFonts w:ascii="Arial" w:hAnsi="Arial" w:cs="Arial"/>
                      <w:b/>
                      <w:spacing w:val="-2"/>
                      <w:sz w:val="18"/>
                      <w:szCs w:val="18"/>
                      <w:lang w:val="es-MX"/>
                    </w:rPr>
                  </w:pPr>
                  <w:r w:rsidRPr="00C5519D">
                    <w:rPr>
                      <w:rFonts w:ascii="Arial" w:hAnsi="Arial" w:cs="Arial"/>
                      <w:b/>
                      <w:spacing w:val="-2"/>
                      <w:sz w:val="18"/>
                      <w:szCs w:val="18"/>
                      <w:lang w:val="es-MX"/>
                    </w:rPr>
                    <w:t>Formación /Especialidad</w:t>
                  </w:r>
                </w:p>
              </w:tc>
              <w:tc>
                <w:tcPr>
                  <w:tcW w:w="5528" w:type="dxa"/>
                  <w:shd w:val="clear" w:color="auto" w:fill="DBE5F1" w:themeFill="accent1" w:themeFillTint="33"/>
                  <w:vAlign w:val="center"/>
                </w:tcPr>
                <w:p w:rsidR="00743876" w:rsidRPr="00C5519D" w:rsidRDefault="00743876" w:rsidP="00743876">
                  <w:pPr>
                    <w:spacing w:before="60"/>
                    <w:ind w:right="176"/>
                    <w:jc w:val="center"/>
                    <w:rPr>
                      <w:rFonts w:ascii="Arial" w:hAnsi="Arial" w:cs="Arial"/>
                      <w:b/>
                      <w:spacing w:val="-2"/>
                      <w:sz w:val="18"/>
                      <w:szCs w:val="18"/>
                      <w:lang w:val="es-MX"/>
                    </w:rPr>
                  </w:pPr>
                  <w:r w:rsidRPr="00C5519D">
                    <w:rPr>
                      <w:rFonts w:ascii="Arial" w:hAnsi="Arial" w:cs="Arial"/>
                      <w:b/>
                      <w:spacing w:val="-2"/>
                      <w:sz w:val="18"/>
                      <w:szCs w:val="18"/>
                      <w:lang w:val="es-MX"/>
                    </w:rPr>
                    <w:t>Experiencia Requerida</w:t>
                  </w:r>
                </w:p>
              </w:tc>
            </w:tr>
            <w:tr w:rsidR="00743876" w:rsidRPr="00C5519D" w:rsidTr="00743876">
              <w:tc>
                <w:tcPr>
                  <w:tcW w:w="1843" w:type="dxa"/>
                  <w:vAlign w:val="center"/>
                </w:tcPr>
                <w:p w:rsidR="00743876" w:rsidRPr="00C5519D" w:rsidRDefault="00743876" w:rsidP="00743876">
                  <w:pPr>
                    <w:pStyle w:val="Textoindependiente3"/>
                    <w:rPr>
                      <w:b/>
                      <w:bCs/>
                      <w:sz w:val="16"/>
                      <w:szCs w:val="16"/>
                    </w:rPr>
                  </w:pPr>
                  <w:r w:rsidRPr="00C5519D">
                    <w:rPr>
                      <w:bCs/>
                      <w:iCs/>
                      <w:szCs w:val="18"/>
                    </w:rPr>
                    <w:t>Gerente</w:t>
                  </w:r>
                </w:p>
              </w:tc>
              <w:tc>
                <w:tcPr>
                  <w:tcW w:w="2127" w:type="dxa"/>
                  <w:vAlign w:val="center"/>
                </w:tcPr>
                <w:p w:rsidR="00743876" w:rsidRPr="00C5519D" w:rsidRDefault="00743876" w:rsidP="00743876">
                  <w:pPr>
                    <w:pStyle w:val="Textoindependiente3"/>
                    <w:jc w:val="left"/>
                    <w:rPr>
                      <w:b/>
                      <w:bCs/>
                      <w:sz w:val="16"/>
                      <w:szCs w:val="16"/>
                    </w:rPr>
                  </w:pPr>
                  <w:r w:rsidRPr="00C5519D">
                    <w:rPr>
                      <w:bCs/>
                      <w:iCs/>
                      <w:szCs w:val="18"/>
                    </w:rPr>
                    <w:t>Licenciatura en Sistemas o Informática o Electrónica</w:t>
                  </w:r>
                </w:p>
              </w:tc>
              <w:tc>
                <w:tcPr>
                  <w:tcW w:w="5528" w:type="dxa"/>
                </w:tcPr>
                <w:p w:rsidR="00743876" w:rsidRPr="00C5519D" w:rsidRDefault="00743876" w:rsidP="00743876">
                  <w:pPr>
                    <w:widowControl w:val="0"/>
                    <w:autoSpaceDE w:val="0"/>
                    <w:autoSpaceDN w:val="0"/>
                    <w:adjustRightInd w:val="0"/>
                    <w:spacing w:after="60"/>
                    <w:ind w:right="65"/>
                    <w:jc w:val="both"/>
                    <w:rPr>
                      <w:rFonts w:ascii="Arial" w:hAnsi="Arial" w:cs="Arial"/>
                      <w:bCs/>
                      <w:iCs/>
                      <w:sz w:val="18"/>
                      <w:szCs w:val="18"/>
                    </w:rPr>
                  </w:pPr>
                  <w:r w:rsidRPr="00C5519D">
                    <w:rPr>
                      <w:rFonts w:ascii="Arial" w:hAnsi="Arial" w:cs="Arial"/>
                      <w:b/>
                      <w:bCs/>
                      <w:iCs/>
                      <w:sz w:val="18"/>
                      <w:szCs w:val="18"/>
                    </w:rPr>
                    <w:t>Formación</w:t>
                  </w:r>
                  <w:r w:rsidRPr="00C5519D">
                    <w:rPr>
                      <w:rFonts w:ascii="Arial" w:hAnsi="Arial" w:cs="Arial"/>
                      <w:bCs/>
                      <w:iCs/>
                      <w:sz w:val="18"/>
                      <w:szCs w:val="18"/>
                    </w:rPr>
                    <w:t>: Título en Provisión Nacional a nivel Licenciatura en las carreras de Sistemas o Informática o Electrónica.</w:t>
                  </w:r>
                </w:p>
                <w:p w:rsidR="00743876" w:rsidRPr="00C5519D" w:rsidRDefault="00743876" w:rsidP="00743876">
                  <w:pPr>
                    <w:autoSpaceDE w:val="0"/>
                    <w:autoSpaceDN w:val="0"/>
                    <w:adjustRightInd w:val="0"/>
                    <w:ind w:right="114"/>
                    <w:jc w:val="both"/>
                    <w:rPr>
                      <w:rFonts w:ascii="Arial" w:hAnsi="Arial" w:cs="Arial"/>
                      <w:bCs/>
                      <w:iCs/>
                      <w:sz w:val="18"/>
                      <w:szCs w:val="18"/>
                    </w:rPr>
                  </w:pPr>
                  <w:r w:rsidRPr="00C5519D">
                    <w:rPr>
                      <w:rFonts w:ascii="Arial" w:hAnsi="Arial" w:cs="Arial"/>
                      <w:b/>
                      <w:bCs/>
                      <w:iCs/>
                      <w:sz w:val="18"/>
                      <w:szCs w:val="18"/>
                    </w:rPr>
                    <w:t>Experiencia General</w:t>
                  </w:r>
                  <w:r w:rsidRPr="00C5519D">
                    <w:rPr>
                      <w:rFonts w:ascii="Arial" w:hAnsi="Arial" w:cs="Arial"/>
                      <w:bCs/>
                      <w:iCs/>
                      <w:sz w:val="18"/>
                      <w:szCs w:val="18"/>
                    </w:rPr>
                    <w:t>: Haber participado en al menos un (1) trabajo de desarrollo de aplicaciones informáticas como Gerente o Jefe o Responsable o Líder de Proyecto</w:t>
                  </w:r>
                  <w:r w:rsidR="000C6185" w:rsidRPr="00C5519D">
                    <w:rPr>
                      <w:rFonts w:ascii="Arial" w:hAnsi="Arial" w:cs="Arial"/>
                      <w:bCs/>
                      <w:iCs/>
                      <w:sz w:val="18"/>
                      <w:szCs w:val="18"/>
                    </w:rPr>
                    <w:t xml:space="preserve"> o Arquitecto de Software</w:t>
                  </w:r>
                  <w:r w:rsidRPr="00C5519D">
                    <w:rPr>
                      <w:rFonts w:ascii="Arial" w:hAnsi="Arial" w:cs="Arial"/>
                      <w:bCs/>
                      <w:iCs/>
                      <w:sz w:val="18"/>
                      <w:szCs w:val="18"/>
                    </w:rPr>
                    <w:t xml:space="preserve">. </w:t>
                  </w:r>
                </w:p>
                <w:p w:rsidR="00743876" w:rsidRPr="00C5519D" w:rsidRDefault="00743876" w:rsidP="00743876">
                  <w:pPr>
                    <w:autoSpaceDE w:val="0"/>
                    <w:autoSpaceDN w:val="0"/>
                    <w:adjustRightInd w:val="0"/>
                    <w:ind w:right="114"/>
                    <w:jc w:val="both"/>
                    <w:rPr>
                      <w:rFonts w:ascii="Arial" w:hAnsi="Arial" w:cs="Arial"/>
                      <w:bCs/>
                      <w:iCs/>
                      <w:sz w:val="18"/>
                      <w:szCs w:val="18"/>
                    </w:rPr>
                  </w:pPr>
                </w:p>
                <w:p w:rsidR="00743876" w:rsidRPr="00C5519D" w:rsidRDefault="00743876" w:rsidP="000C6185">
                  <w:pPr>
                    <w:pStyle w:val="Textoindependiente3"/>
                    <w:rPr>
                      <w:b/>
                      <w:bCs/>
                      <w:sz w:val="16"/>
                      <w:szCs w:val="16"/>
                    </w:rPr>
                  </w:pPr>
                  <w:r w:rsidRPr="00C5519D">
                    <w:rPr>
                      <w:b/>
                      <w:bCs/>
                      <w:iCs/>
                      <w:szCs w:val="18"/>
                    </w:rPr>
                    <w:t>Experiencia Específica</w:t>
                  </w:r>
                  <w:r w:rsidRPr="00C5519D">
                    <w:rPr>
                      <w:bCs/>
                      <w:iCs/>
                      <w:szCs w:val="18"/>
                    </w:rPr>
                    <w:t xml:space="preserve">: Haber participado en al menos </w:t>
                  </w:r>
                  <w:r w:rsidR="000C6185" w:rsidRPr="00C5519D">
                    <w:rPr>
                      <w:bCs/>
                      <w:iCs/>
                      <w:szCs w:val="18"/>
                    </w:rPr>
                    <w:t>dos</w:t>
                  </w:r>
                  <w:ins w:id="248" w:author="Pantoja Gonzales Marcos" w:date="2017-10-25T09:49:00Z">
                    <w:r w:rsidR="00B96193" w:rsidRPr="00C5519D">
                      <w:rPr>
                        <w:bCs/>
                        <w:iCs/>
                        <w:szCs w:val="18"/>
                      </w:rPr>
                      <w:t xml:space="preserve"> </w:t>
                    </w:r>
                  </w:ins>
                  <w:r w:rsidRPr="00C5519D">
                    <w:rPr>
                      <w:bCs/>
                      <w:iCs/>
                      <w:szCs w:val="18"/>
                    </w:rPr>
                    <w:t>(</w:t>
                  </w:r>
                  <w:r w:rsidR="00202464" w:rsidRPr="00C5519D">
                    <w:rPr>
                      <w:bCs/>
                      <w:iCs/>
                      <w:szCs w:val="18"/>
                    </w:rPr>
                    <w:t>2</w:t>
                  </w:r>
                  <w:r w:rsidRPr="00C5519D">
                    <w:rPr>
                      <w:bCs/>
                      <w:iCs/>
                      <w:szCs w:val="18"/>
                    </w:rPr>
                    <w:t>) diseño</w:t>
                  </w:r>
                  <w:r w:rsidR="00971041" w:rsidRPr="00C5519D">
                    <w:rPr>
                      <w:bCs/>
                      <w:iCs/>
                      <w:szCs w:val="18"/>
                    </w:rPr>
                    <w:t>s</w:t>
                  </w:r>
                  <w:r w:rsidRPr="00C5519D">
                    <w:rPr>
                      <w:bCs/>
                      <w:iCs/>
                      <w:szCs w:val="18"/>
                    </w:rPr>
                    <w:t xml:space="preserve"> y/o desarrollo informático y/o implementación de aplicaciones para EIF y/o gestión del efectivo y/o gestión de inventarios.</w:t>
                  </w:r>
                </w:p>
              </w:tc>
            </w:tr>
            <w:tr w:rsidR="00743876" w:rsidRPr="00C5519D" w:rsidTr="00743876">
              <w:tc>
                <w:tcPr>
                  <w:tcW w:w="1843" w:type="dxa"/>
                  <w:vAlign w:val="center"/>
                </w:tcPr>
                <w:p w:rsidR="00743876" w:rsidRPr="00C5519D" w:rsidRDefault="00743876" w:rsidP="00743876">
                  <w:pPr>
                    <w:pStyle w:val="Textoindependiente3"/>
                    <w:rPr>
                      <w:b/>
                      <w:bCs/>
                      <w:sz w:val="16"/>
                      <w:szCs w:val="16"/>
                    </w:rPr>
                  </w:pPr>
                  <w:r w:rsidRPr="00C5519D">
                    <w:rPr>
                      <w:bCs/>
                      <w:iCs/>
                      <w:szCs w:val="18"/>
                    </w:rPr>
                    <w:t>Desarrollador informático</w:t>
                  </w:r>
                </w:p>
              </w:tc>
              <w:tc>
                <w:tcPr>
                  <w:tcW w:w="2127" w:type="dxa"/>
                  <w:vAlign w:val="center"/>
                </w:tcPr>
                <w:p w:rsidR="00743876" w:rsidRPr="00C5519D" w:rsidRDefault="00743876" w:rsidP="00743876">
                  <w:pPr>
                    <w:pStyle w:val="Textoindependiente3"/>
                    <w:rPr>
                      <w:b/>
                      <w:bCs/>
                      <w:sz w:val="16"/>
                      <w:szCs w:val="16"/>
                    </w:rPr>
                  </w:pPr>
                  <w:r w:rsidRPr="00C5519D">
                    <w:rPr>
                      <w:bCs/>
                      <w:iCs/>
                      <w:szCs w:val="18"/>
                    </w:rPr>
                    <w:t>Licenciatura o Técnico Superior en Sistemas o Informática</w:t>
                  </w:r>
                </w:p>
              </w:tc>
              <w:tc>
                <w:tcPr>
                  <w:tcW w:w="5528" w:type="dxa"/>
                </w:tcPr>
                <w:p w:rsidR="00743876" w:rsidRPr="00C5519D" w:rsidRDefault="00743876" w:rsidP="00743876">
                  <w:pPr>
                    <w:widowControl w:val="0"/>
                    <w:autoSpaceDE w:val="0"/>
                    <w:autoSpaceDN w:val="0"/>
                    <w:adjustRightInd w:val="0"/>
                    <w:spacing w:after="60"/>
                    <w:ind w:right="65"/>
                    <w:jc w:val="both"/>
                    <w:rPr>
                      <w:rFonts w:ascii="Arial" w:hAnsi="Arial" w:cs="Arial"/>
                      <w:b/>
                      <w:bCs/>
                      <w:iCs/>
                      <w:sz w:val="18"/>
                      <w:szCs w:val="18"/>
                    </w:rPr>
                  </w:pPr>
                </w:p>
                <w:p w:rsidR="00743876" w:rsidRPr="00C5519D" w:rsidRDefault="00743876" w:rsidP="00743876">
                  <w:pPr>
                    <w:widowControl w:val="0"/>
                    <w:autoSpaceDE w:val="0"/>
                    <w:autoSpaceDN w:val="0"/>
                    <w:adjustRightInd w:val="0"/>
                    <w:spacing w:after="60"/>
                    <w:ind w:right="65"/>
                    <w:jc w:val="both"/>
                    <w:rPr>
                      <w:rFonts w:ascii="Arial" w:hAnsi="Arial" w:cs="Arial"/>
                      <w:bCs/>
                      <w:iCs/>
                      <w:sz w:val="18"/>
                      <w:szCs w:val="18"/>
                    </w:rPr>
                  </w:pPr>
                  <w:r w:rsidRPr="00C5519D">
                    <w:rPr>
                      <w:rFonts w:ascii="Arial" w:hAnsi="Arial" w:cs="Arial"/>
                      <w:b/>
                      <w:bCs/>
                      <w:iCs/>
                      <w:sz w:val="18"/>
                      <w:szCs w:val="18"/>
                    </w:rPr>
                    <w:t>Formación</w:t>
                  </w:r>
                  <w:r w:rsidRPr="00C5519D">
                    <w:rPr>
                      <w:rFonts w:ascii="Arial" w:hAnsi="Arial" w:cs="Arial"/>
                      <w:bCs/>
                      <w:iCs/>
                      <w:sz w:val="18"/>
                      <w:szCs w:val="18"/>
                    </w:rPr>
                    <w:t>: Título en Provisión Nacional a nivel Licenciatura en las carreras de Sistemas o Informática o Electrónica o Título en Provisión Nacional a nivel Técnico Superior en carreras afines a Informática.</w:t>
                  </w:r>
                </w:p>
                <w:p w:rsidR="00743876" w:rsidRPr="00C5519D" w:rsidRDefault="00743876" w:rsidP="00743876">
                  <w:pPr>
                    <w:widowControl w:val="0"/>
                    <w:autoSpaceDE w:val="0"/>
                    <w:autoSpaceDN w:val="0"/>
                    <w:adjustRightInd w:val="0"/>
                    <w:spacing w:after="60"/>
                    <w:ind w:right="65"/>
                    <w:jc w:val="both"/>
                    <w:rPr>
                      <w:rFonts w:ascii="Arial" w:hAnsi="Arial" w:cs="Arial"/>
                      <w:bCs/>
                      <w:iCs/>
                      <w:sz w:val="18"/>
                      <w:szCs w:val="18"/>
                    </w:rPr>
                  </w:pPr>
                  <w:r w:rsidRPr="00C5519D">
                    <w:rPr>
                      <w:rFonts w:ascii="Arial" w:hAnsi="Arial" w:cs="Arial"/>
                      <w:b/>
                      <w:bCs/>
                      <w:iCs/>
                      <w:sz w:val="18"/>
                      <w:szCs w:val="18"/>
                    </w:rPr>
                    <w:t>Experiencia General</w:t>
                  </w:r>
                  <w:r w:rsidRPr="00C5519D">
                    <w:rPr>
                      <w:rFonts w:ascii="Arial" w:hAnsi="Arial" w:cs="Arial"/>
                      <w:bCs/>
                      <w:iCs/>
                      <w:sz w:val="18"/>
                      <w:szCs w:val="18"/>
                    </w:rPr>
                    <w:t>: Haber participado en al menos un (1) trabajo de desarrollo de aplicaciones como analista y/o diseñador y/o programador de Sistemas Informáticos.</w:t>
                  </w:r>
                </w:p>
                <w:p w:rsidR="00743876" w:rsidRPr="00C5519D" w:rsidRDefault="00743876" w:rsidP="00743876">
                  <w:pPr>
                    <w:pStyle w:val="Textoindependiente3"/>
                    <w:rPr>
                      <w:b/>
                      <w:bCs/>
                      <w:sz w:val="16"/>
                      <w:szCs w:val="16"/>
                    </w:rPr>
                  </w:pPr>
                  <w:r w:rsidRPr="00C5519D">
                    <w:rPr>
                      <w:b/>
                      <w:bCs/>
                      <w:iCs/>
                      <w:szCs w:val="18"/>
                    </w:rPr>
                    <w:t>Experiencia Específica</w:t>
                  </w:r>
                  <w:r w:rsidRPr="00C5519D">
                    <w:rPr>
                      <w:bCs/>
                      <w:iCs/>
                      <w:szCs w:val="18"/>
                    </w:rPr>
                    <w:t>: Haber participado en al menos un (1) trabajo de desarrollo de software bajo tecnologías JEE.</w:t>
                  </w:r>
                </w:p>
              </w:tc>
            </w:tr>
          </w:tbl>
          <w:p w:rsidR="009E01EE" w:rsidRPr="00C5519D" w:rsidRDefault="009E01EE" w:rsidP="006D0AB9">
            <w:pPr>
              <w:pStyle w:val="Textoindependiente3"/>
              <w:rPr>
                <w:b/>
                <w:bCs/>
                <w:sz w:val="16"/>
                <w:szCs w:val="16"/>
              </w:rPr>
            </w:pPr>
          </w:p>
          <w:p w:rsidR="009E01EE" w:rsidRPr="00C5519D" w:rsidRDefault="009E01EE" w:rsidP="006D0AB9">
            <w:pPr>
              <w:pStyle w:val="Textoindependiente3"/>
              <w:rPr>
                <w:b/>
                <w:bCs/>
                <w:sz w:val="16"/>
                <w:szCs w:val="16"/>
              </w:rPr>
            </w:pPr>
          </w:p>
          <w:p w:rsidR="00E53E6D" w:rsidRPr="00C5519D" w:rsidRDefault="006D0AB9" w:rsidP="00E53E6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5519D">
              <w:rPr>
                <w:rFonts w:ascii="Arial" w:hAnsi="Arial" w:cs="Arial"/>
                <w:sz w:val="18"/>
                <w:szCs w:val="18"/>
              </w:rPr>
              <w:t>E</w:t>
            </w:r>
            <w:r w:rsidR="00C717A8" w:rsidRPr="00C5519D">
              <w:rPr>
                <w:rFonts w:ascii="Arial" w:hAnsi="Arial" w:cs="Arial"/>
                <w:sz w:val="18"/>
                <w:szCs w:val="18"/>
              </w:rPr>
              <w:t>l</w:t>
            </w:r>
            <w:r w:rsidR="00AB2216" w:rsidRPr="00C5519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6407E" w:rsidRPr="00C5519D">
              <w:rPr>
                <w:rFonts w:ascii="Arial" w:hAnsi="Arial" w:cs="Arial"/>
                <w:sz w:val="18"/>
                <w:szCs w:val="18"/>
              </w:rPr>
              <w:t>Gerente y los desarrolladores informáticos deberán llenar y presentar el Formulario A-4 y A-5 respectivamente</w:t>
            </w:r>
            <w:r w:rsidR="00602BB7" w:rsidRPr="00C5519D">
              <w:rPr>
                <w:rFonts w:ascii="Arial" w:hAnsi="Arial" w:cs="Arial"/>
                <w:sz w:val="18"/>
                <w:szCs w:val="18"/>
              </w:rPr>
              <w:t>,</w:t>
            </w:r>
            <w:r w:rsidR="00A6407E" w:rsidRPr="00C5519D">
              <w:rPr>
                <w:rFonts w:ascii="Arial" w:hAnsi="Arial" w:cs="Arial"/>
                <w:sz w:val="18"/>
                <w:szCs w:val="18"/>
              </w:rPr>
              <w:t xml:space="preserve"> declarando su formación y e</w:t>
            </w:r>
            <w:r w:rsidR="00E53E6D" w:rsidRPr="00C5519D">
              <w:rPr>
                <w:rFonts w:ascii="Arial" w:hAnsi="Arial" w:cs="Arial"/>
                <w:sz w:val="18"/>
                <w:szCs w:val="18"/>
              </w:rPr>
              <w:t>xperiencia según lo requerido</w:t>
            </w:r>
            <w:r w:rsidR="00602BB7" w:rsidRPr="00C5519D">
              <w:rPr>
                <w:rFonts w:ascii="Arial" w:hAnsi="Arial" w:cs="Arial"/>
                <w:sz w:val="18"/>
                <w:szCs w:val="18"/>
              </w:rPr>
              <w:t>.</w:t>
            </w:r>
            <w:r w:rsidR="00AB2216" w:rsidRPr="00C5519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02BB7" w:rsidRPr="00C5519D">
              <w:rPr>
                <w:rFonts w:ascii="Arial" w:hAnsi="Arial" w:cs="Arial"/>
                <w:sz w:val="18"/>
                <w:szCs w:val="18"/>
              </w:rPr>
              <w:t>T</w:t>
            </w:r>
            <w:r w:rsidR="00E53E6D" w:rsidRPr="00C5519D">
              <w:rPr>
                <w:rFonts w:ascii="Arial" w:hAnsi="Arial" w:cs="Arial"/>
                <w:sz w:val="18"/>
                <w:szCs w:val="18"/>
              </w:rPr>
              <w:t>ambién se debe</w:t>
            </w:r>
            <w:r w:rsidR="00A23918" w:rsidRPr="00C5519D">
              <w:rPr>
                <w:rFonts w:ascii="Arial" w:hAnsi="Arial" w:cs="Arial"/>
                <w:sz w:val="18"/>
                <w:szCs w:val="18"/>
              </w:rPr>
              <w:t>rá</w:t>
            </w:r>
            <w:r w:rsidR="00E53E6D" w:rsidRPr="00C5519D">
              <w:rPr>
                <w:rFonts w:ascii="Arial" w:hAnsi="Arial" w:cs="Arial"/>
                <w:sz w:val="18"/>
                <w:szCs w:val="18"/>
              </w:rPr>
              <w:t xml:space="preserve"> incluir la experiencia adicional para su consideración en el formulario C-2</w:t>
            </w:r>
            <w:r w:rsidR="00602BB7" w:rsidRPr="00C5519D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A6407E" w:rsidRPr="00C5519D" w:rsidRDefault="00A6407E" w:rsidP="0027593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6B7F70" w:rsidRPr="00C5519D" w:rsidRDefault="00A6407E" w:rsidP="0027593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5519D">
              <w:rPr>
                <w:rFonts w:ascii="Arial" w:hAnsi="Arial" w:cs="Arial"/>
                <w:b/>
                <w:sz w:val="18"/>
                <w:szCs w:val="18"/>
              </w:rPr>
              <w:t>Presentación de documentos:</w:t>
            </w:r>
          </w:p>
          <w:p w:rsidR="00FD4CF1" w:rsidRPr="00C5519D" w:rsidRDefault="00FD4CF1" w:rsidP="00C5519D">
            <w:pPr>
              <w:pStyle w:val="Textoindependiente3"/>
              <w:rPr>
                <w:bCs/>
                <w:szCs w:val="18"/>
              </w:rPr>
              <w:pPrChange w:id="249" w:author="Soto Salvador Ximena" w:date="2017-10-27T11:18:00Z">
                <w:pPr>
                  <w:pStyle w:val="Textoindependiente3"/>
                  <w:ind w:left="6"/>
                </w:pPr>
              </w:pPrChange>
            </w:pPr>
          </w:p>
          <w:p w:rsidR="00EF52B2" w:rsidRPr="00C5519D" w:rsidRDefault="00A6407E" w:rsidP="00C5519D">
            <w:pPr>
              <w:pStyle w:val="Textoindependiente3"/>
              <w:rPr>
                <w:sz w:val="16"/>
                <w:szCs w:val="16"/>
              </w:rPr>
              <w:pPrChange w:id="250" w:author="Soto Salvador Ximena" w:date="2017-10-27T11:18:00Z">
                <w:pPr>
                  <w:pStyle w:val="Textoindependiente3"/>
                  <w:ind w:left="6"/>
                </w:pPr>
              </w:pPrChange>
            </w:pPr>
            <w:r w:rsidRPr="00C5519D">
              <w:rPr>
                <w:bCs/>
                <w:szCs w:val="18"/>
              </w:rPr>
              <w:t>En caso de adjudicación,</w:t>
            </w:r>
            <w:r w:rsidR="0086446B" w:rsidRPr="00C5519D">
              <w:rPr>
                <w:bCs/>
                <w:szCs w:val="18"/>
              </w:rPr>
              <w:t xml:space="preserve"> la empresa deberá presentar Certificados de Trabajo o Certificados de Cumplimiento de Contrato o Actas o Certificados o Informes de Recepción Definitiva o de Conformidad del personal propuesto, </w:t>
            </w:r>
            <w:r w:rsidRPr="00C5519D">
              <w:rPr>
                <w:bCs/>
                <w:szCs w:val="18"/>
              </w:rPr>
              <w:t xml:space="preserve">en forma previa a la firma del Contrato </w:t>
            </w:r>
            <w:r w:rsidR="0086446B" w:rsidRPr="00C5519D">
              <w:rPr>
                <w:bCs/>
                <w:szCs w:val="18"/>
              </w:rPr>
              <w:t xml:space="preserve">así mismo </w:t>
            </w:r>
            <w:r w:rsidR="00452495" w:rsidRPr="00C5519D">
              <w:rPr>
                <w:bCs/>
                <w:szCs w:val="18"/>
              </w:rPr>
              <w:t>l</w:t>
            </w:r>
            <w:r w:rsidRPr="00C5519D">
              <w:rPr>
                <w:bCs/>
                <w:szCs w:val="18"/>
              </w:rPr>
              <w:t>a empresa adjudicada deberá acreditar la información declarada, presentando toda la documentación señalada en los Formularios A-4 y A-5 en original o fotocopia legalizada, según lo requerido en el Formulario A-1.</w:t>
            </w:r>
            <w:r w:rsidRPr="00C5519D">
              <w:rPr>
                <w:szCs w:val="18"/>
              </w:rPr>
              <w:t xml:space="preserve"> </w:t>
            </w:r>
          </w:p>
        </w:tc>
      </w:tr>
      <w:tr w:rsidR="009D25E0" w:rsidRPr="00C5519D" w:rsidTr="00095F3B">
        <w:trPr>
          <w:trHeight w:val="397"/>
        </w:trPr>
        <w:tc>
          <w:tcPr>
            <w:tcW w:w="10283" w:type="dxa"/>
            <w:shd w:val="clear" w:color="auto" w:fill="339966"/>
            <w:vAlign w:val="center"/>
          </w:tcPr>
          <w:p w:rsidR="009D25E0" w:rsidRPr="00C5519D" w:rsidRDefault="009D25E0">
            <w:pPr>
              <w:pStyle w:val="Textoindependiente3"/>
              <w:ind w:left="290" w:hanging="290"/>
              <w:rPr>
                <w:b/>
                <w:bCs/>
                <w:iCs/>
                <w:color w:val="FFFFFF"/>
                <w:szCs w:val="18"/>
              </w:rPr>
            </w:pPr>
            <w:r w:rsidRPr="00C5519D">
              <w:rPr>
                <w:b/>
                <w:bCs/>
                <w:color w:val="FFFFFF"/>
                <w:szCs w:val="18"/>
              </w:rPr>
              <w:t>IV. CONDICIONES DE LA CONSULTORÍA</w:t>
            </w:r>
          </w:p>
        </w:tc>
      </w:tr>
      <w:tr w:rsidR="009D25E0" w:rsidRPr="00C5519D" w:rsidTr="00095F3B">
        <w:trPr>
          <w:trHeight w:val="397"/>
        </w:trPr>
        <w:tc>
          <w:tcPr>
            <w:tcW w:w="10283" w:type="dxa"/>
            <w:shd w:val="clear" w:color="auto" w:fill="CCFFCC"/>
            <w:vAlign w:val="center"/>
          </w:tcPr>
          <w:p w:rsidR="009D25E0" w:rsidRPr="00C5519D" w:rsidRDefault="00233B3A" w:rsidP="00233B3A">
            <w:pPr>
              <w:pStyle w:val="Textoindependiente3"/>
              <w:rPr>
                <w:b/>
                <w:bCs/>
                <w:szCs w:val="18"/>
              </w:rPr>
            </w:pPr>
            <w:r w:rsidRPr="00C5519D">
              <w:rPr>
                <w:b/>
                <w:bCs/>
                <w:szCs w:val="18"/>
              </w:rPr>
              <w:t>A. PLAZOS</w:t>
            </w:r>
          </w:p>
        </w:tc>
      </w:tr>
      <w:tr w:rsidR="009D25E0" w:rsidRPr="00C5519D" w:rsidTr="00095F3B">
        <w:trPr>
          <w:trHeight w:val="960"/>
        </w:trPr>
        <w:tc>
          <w:tcPr>
            <w:tcW w:w="10283" w:type="dxa"/>
            <w:tcBorders>
              <w:bottom w:val="single" w:sz="4" w:space="0" w:color="auto"/>
            </w:tcBorders>
            <w:vAlign w:val="center"/>
          </w:tcPr>
          <w:p w:rsidR="00233B3A" w:rsidRPr="00C5519D" w:rsidRDefault="00233B3A" w:rsidP="00793A16">
            <w:pPr>
              <w:pStyle w:val="Textoindependiente3"/>
              <w:ind w:left="290" w:hanging="290"/>
              <w:rPr>
                <w:bCs/>
                <w:iCs/>
                <w:sz w:val="20"/>
                <w:szCs w:val="18"/>
              </w:rPr>
            </w:pPr>
          </w:p>
          <w:p w:rsidR="00233B3A" w:rsidRPr="00C5519D" w:rsidRDefault="00233B3A" w:rsidP="00793A16">
            <w:pPr>
              <w:pStyle w:val="Textoindependiente3"/>
              <w:numPr>
                <w:ilvl w:val="3"/>
                <w:numId w:val="14"/>
              </w:numPr>
              <w:spacing w:before="240" w:after="240"/>
              <w:ind w:left="290" w:hanging="290"/>
              <w:contextualSpacing/>
              <w:rPr>
                <w:szCs w:val="16"/>
              </w:rPr>
            </w:pPr>
            <w:r w:rsidRPr="00C5519D">
              <w:rPr>
                <w:b/>
                <w:szCs w:val="16"/>
              </w:rPr>
              <w:t>Entrega de</w:t>
            </w:r>
            <w:r w:rsidR="00E94FCD" w:rsidRPr="00C5519D">
              <w:rPr>
                <w:b/>
                <w:szCs w:val="16"/>
              </w:rPr>
              <w:t>l</w:t>
            </w:r>
            <w:r w:rsidRPr="00C5519D">
              <w:rPr>
                <w:b/>
                <w:szCs w:val="16"/>
              </w:rPr>
              <w:t xml:space="preserve"> Producto 1:</w:t>
            </w:r>
            <w:r w:rsidRPr="00C5519D">
              <w:rPr>
                <w:szCs w:val="16"/>
              </w:rPr>
              <w:t xml:space="preserve"> El </w:t>
            </w:r>
            <w:r w:rsidR="00AB2216" w:rsidRPr="00C5519D">
              <w:rPr>
                <w:szCs w:val="16"/>
              </w:rPr>
              <w:t xml:space="preserve">consultor </w:t>
            </w:r>
            <w:r w:rsidRPr="00C5519D">
              <w:rPr>
                <w:szCs w:val="16"/>
              </w:rPr>
              <w:t>debe</w:t>
            </w:r>
            <w:r w:rsidR="00191844" w:rsidRPr="00C5519D">
              <w:rPr>
                <w:szCs w:val="16"/>
              </w:rPr>
              <w:t>rá</w:t>
            </w:r>
            <w:r w:rsidRPr="00C5519D">
              <w:rPr>
                <w:szCs w:val="16"/>
              </w:rPr>
              <w:t xml:space="preserve"> entregar </w:t>
            </w:r>
            <w:r w:rsidR="00E94FCD" w:rsidRPr="00C5519D">
              <w:rPr>
                <w:szCs w:val="16"/>
              </w:rPr>
              <w:t>el Producto</w:t>
            </w:r>
            <w:r w:rsidRPr="00C5519D">
              <w:rPr>
                <w:szCs w:val="16"/>
              </w:rPr>
              <w:t xml:space="preserve"> 1 en un plazo menor o igual a </w:t>
            </w:r>
            <w:commentRangeStart w:id="251"/>
            <w:r w:rsidR="00CB06F7" w:rsidRPr="00C5519D">
              <w:rPr>
                <w:szCs w:val="16"/>
              </w:rPr>
              <w:t>cincuenta</w:t>
            </w:r>
            <w:del w:id="252" w:author="Pantoja Gonzales Marcos" w:date="2017-10-25T09:51:00Z">
              <w:r w:rsidRPr="00C5519D" w:rsidDel="00B96193">
                <w:rPr>
                  <w:szCs w:val="16"/>
                </w:rPr>
                <w:delText>(</w:delText>
              </w:r>
            </w:del>
            <w:ins w:id="253" w:author="Pantoja Gonzales Marcos" w:date="2017-10-25T09:51:00Z">
              <w:r w:rsidR="00B96193" w:rsidRPr="00C5519D">
                <w:rPr>
                  <w:szCs w:val="16"/>
                </w:rPr>
                <w:t xml:space="preserve"> </w:t>
              </w:r>
            </w:ins>
            <w:ins w:id="254" w:author="Soto Salvador Ximena" w:date="2017-10-27T11:18:00Z">
              <w:r w:rsidR="00C5519D" w:rsidRPr="00C5519D">
                <w:rPr>
                  <w:b/>
                  <w:szCs w:val="16"/>
                  <w:rPrChange w:id="255" w:author="Soto Salvador Ximena" w:date="2017-10-27T11:18:00Z">
                    <w:rPr>
                      <w:szCs w:val="16"/>
                    </w:rPr>
                  </w:rPrChange>
                </w:rPr>
                <w:t>(</w:t>
              </w:r>
            </w:ins>
            <w:r w:rsidR="00CB06F7" w:rsidRPr="00C5519D">
              <w:rPr>
                <w:b/>
                <w:szCs w:val="16"/>
                <w:rPrChange w:id="256" w:author="Soto Salvador Ximena" w:date="2017-10-27T11:18:00Z">
                  <w:rPr>
                    <w:szCs w:val="16"/>
                  </w:rPr>
                </w:rPrChange>
              </w:rPr>
              <w:t>5</w:t>
            </w:r>
            <w:r w:rsidR="00AF3850" w:rsidRPr="00C5519D">
              <w:rPr>
                <w:b/>
                <w:szCs w:val="16"/>
              </w:rPr>
              <w:t>0</w:t>
            </w:r>
            <w:r w:rsidRPr="00C5519D">
              <w:rPr>
                <w:b/>
                <w:szCs w:val="16"/>
                <w:rPrChange w:id="257" w:author="Soto Salvador Ximena" w:date="2017-10-27T11:18:00Z">
                  <w:rPr>
                    <w:szCs w:val="16"/>
                  </w:rPr>
                </w:rPrChange>
              </w:rPr>
              <w:t>)</w:t>
            </w:r>
            <w:r w:rsidRPr="00C5519D">
              <w:rPr>
                <w:szCs w:val="16"/>
              </w:rPr>
              <w:t xml:space="preserve"> </w:t>
            </w:r>
            <w:commentRangeEnd w:id="251"/>
            <w:r w:rsidR="00DF1AC8" w:rsidRPr="00C5519D">
              <w:rPr>
                <w:rStyle w:val="Refdecomentario"/>
                <w:rPrChange w:id="258" w:author="Soto Salvador Ximena" w:date="2017-10-27T11:16:00Z">
                  <w:rPr>
                    <w:rStyle w:val="Refdecomentario"/>
                    <w:rFonts w:ascii="Times New Roman" w:hAnsi="Times New Roman" w:cs="Times New Roman"/>
                  </w:rPr>
                </w:rPrChange>
              </w:rPr>
              <w:commentReference w:id="251"/>
            </w:r>
            <w:r w:rsidRPr="00C5519D">
              <w:rPr>
                <w:szCs w:val="16"/>
              </w:rPr>
              <w:t xml:space="preserve">días hábiles, computables a partir del día hábil </w:t>
            </w:r>
            <w:r w:rsidR="00514823" w:rsidRPr="00C5519D">
              <w:rPr>
                <w:szCs w:val="16"/>
              </w:rPr>
              <w:t>siguiente a</w:t>
            </w:r>
            <w:r w:rsidRPr="00C5519D">
              <w:rPr>
                <w:szCs w:val="16"/>
              </w:rPr>
              <w:t xml:space="preserve"> la emisión de la Orden de Proceder.</w:t>
            </w:r>
          </w:p>
          <w:p w:rsidR="00233B3A" w:rsidRPr="00C5519D" w:rsidRDefault="00233B3A" w:rsidP="00793A16">
            <w:pPr>
              <w:pStyle w:val="Textoindependiente3"/>
              <w:spacing w:before="240" w:after="240"/>
              <w:ind w:left="290" w:hanging="290"/>
              <w:contextualSpacing/>
              <w:rPr>
                <w:szCs w:val="16"/>
              </w:rPr>
            </w:pPr>
          </w:p>
          <w:p w:rsidR="00233B3A" w:rsidRPr="00C5519D" w:rsidRDefault="00233B3A" w:rsidP="00793A16">
            <w:pPr>
              <w:pStyle w:val="Textoindependiente3"/>
              <w:numPr>
                <w:ilvl w:val="3"/>
                <w:numId w:val="14"/>
              </w:numPr>
              <w:spacing w:before="240" w:after="240"/>
              <w:ind w:left="290" w:hanging="290"/>
              <w:contextualSpacing/>
              <w:rPr>
                <w:bCs/>
                <w:iCs/>
                <w:szCs w:val="16"/>
              </w:rPr>
            </w:pPr>
            <w:r w:rsidRPr="00C5519D">
              <w:rPr>
                <w:b/>
                <w:szCs w:val="16"/>
              </w:rPr>
              <w:t>Informe de conformidad de</w:t>
            </w:r>
            <w:r w:rsidR="00514823" w:rsidRPr="00C5519D">
              <w:rPr>
                <w:b/>
                <w:szCs w:val="16"/>
              </w:rPr>
              <w:t>l</w:t>
            </w:r>
            <w:r w:rsidRPr="00C5519D">
              <w:rPr>
                <w:b/>
                <w:szCs w:val="16"/>
              </w:rPr>
              <w:t xml:space="preserve"> Producto 1: </w:t>
            </w:r>
            <w:r w:rsidRPr="00C5519D">
              <w:rPr>
                <w:bCs/>
                <w:iCs/>
                <w:szCs w:val="16"/>
              </w:rPr>
              <w:t xml:space="preserve">La </w:t>
            </w:r>
            <w:r w:rsidR="00563291" w:rsidRPr="00C5519D">
              <w:rPr>
                <w:bCs/>
                <w:iCs/>
                <w:szCs w:val="16"/>
              </w:rPr>
              <w:t xml:space="preserve">Contraparte </w:t>
            </w:r>
            <w:r w:rsidRPr="00C5519D">
              <w:rPr>
                <w:bCs/>
                <w:iCs/>
                <w:szCs w:val="16"/>
              </w:rPr>
              <w:t xml:space="preserve">realizará la verificación </w:t>
            </w:r>
            <w:r w:rsidR="00D1083B" w:rsidRPr="00C5519D">
              <w:rPr>
                <w:bCs/>
                <w:iCs/>
                <w:szCs w:val="16"/>
              </w:rPr>
              <w:t>de</w:t>
            </w:r>
            <w:r w:rsidRPr="00C5519D">
              <w:rPr>
                <w:bCs/>
                <w:iCs/>
                <w:szCs w:val="16"/>
              </w:rPr>
              <w:t xml:space="preserve"> los </w:t>
            </w:r>
            <w:r w:rsidR="00D1083B" w:rsidRPr="00C5519D">
              <w:rPr>
                <w:bCs/>
                <w:iCs/>
                <w:szCs w:val="16"/>
              </w:rPr>
              <w:t xml:space="preserve">documentos que forman parte del </w:t>
            </w:r>
            <w:r w:rsidRPr="00C5519D">
              <w:rPr>
                <w:bCs/>
                <w:iCs/>
                <w:szCs w:val="16"/>
              </w:rPr>
              <w:t>Producto 1</w:t>
            </w:r>
            <w:r w:rsidR="00202464" w:rsidRPr="00C5519D">
              <w:rPr>
                <w:bCs/>
                <w:iCs/>
                <w:szCs w:val="16"/>
              </w:rPr>
              <w:t xml:space="preserve">, </w:t>
            </w:r>
            <w:r w:rsidR="008B3E93" w:rsidRPr="00C5519D">
              <w:rPr>
                <w:bCs/>
                <w:iCs/>
                <w:szCs w:val="16"/>
              </w:rPr>
              <w:t xml:space="preserve">dentro del plazo máximo de </w:t>
            </w:r>
            <w:r w:rsidR="00016313" w:rsidRPr="00C5519D">
              <w:rPr>
                <w:bCs/>
                <w:iCs/>
                <w:szCs w:val="16"/>
              </w:rPr>
              <w:t xml:space="preserve">quince </w:t>
            </w:r>
            <w:r w:rsidR="008B3E93" w:rsidRPr="00C5519D">
              <w:rPr>
                <w:bCs/>
                <w:iCs/>
                <w:szCs w:val="16"/>
              </w:rPr>
              <w:t xml:space="preserve"> (</w:t>
            </w:r>
            <w:r w:rsidR="00016313" w:rsidRPr="00C5519D">
              <w:rPr>
                <w:b/>
                <w:bCs/>
                <w:iCs/>
                <w:szCs w:val="16"/>
              </w:rPr>
              <w:t>1</w:t>
            </w:r>
            <w:r w:rsidR="00906569" w:rsidRPr="00C5519D">
              <w:rPr>
                <w:b/>
                <w:bCs/>
                <w:iCs/>
                <w:szCs w:val="16"/>
              </w:rPr>
              <w:t>5</w:t>
            </w:r>
            <w:r w:rsidR="008B3E93" w:rsidRPr="00C5519D">
              <w:rPr>
                <w:bCs/>
                <w:iCs/>
                <w:szCs w:val="16"/>
              </w:rPr>
              <w:t>) días hábiles computa</w:t>
            </w:r>
            <w:r w:rsidR="00563291" w:rsidRPr="00C5519D">
              <w:rPr>
                <w:bCs/>
                <w:iCs/>
                <w:szCs w:val="16"/>
              </w:rPr>
              <w:t>ble</w:t>
            </w:r>
            <w:r w:rsidR="008B3E93" w:rsidRPr="00C5519D">
              <w:rPr>
                <w:bCs/>
                <w:iCs/>
                <w:szCs w:val="16"/>
              </w:rPr>
              <w:t>s a partir de</w:t>
            </w:r>
            <w:r w:rsidR="001F1A6B" w:rsidRPr="00C5519D">
              <w:rPr>
                <w:bCs/>
                <w:iCs/>
                <w:szCs w:val="16"/>
              </w:rPr>
              <w:t xml:space="preserve">l día </w:t>
            </w:r>
            <w:r w:rsidR="00563291" w:rsidRPr="00C5519D">
              <w:rPr>
                <w:bCs/>
                <w:iCs/>
                <w:szCs w:val="16"/>
              </w:rPr>
              <w:t xml:space="preserve">hábil </w:t>
            </w:r>
            <w:r w:rsidR="001F1A6B" w:rsidRPr="00C5519D">
              <w:rPr>
                <w:bCs/>
                <w:iCs/>
                <w:szCs w:val="16"/>
              </w:rPr>
              <w:t>siguiente a</w:t>
            </w:r>
            <w:r w:rsidR="008B3E93" w:rsidRPr="00C5519D">
              <w:rPr>
                <w:bCs/>
                <w:iCs/>
                <w:szCs w:val="16"/>
              </w:rPr>
              <w:t xml:space="preserve"> la fecha de su presentación, y enviará </w:t>
            </w:r>
            <w:r w:rsidR="0039370F" w:rsidRPr="00C5519D">
              <w:rPr>
                <w:bCs/>
                <w:iCs/>
                <w:szCs w:val="16"/>
              </w:rPr>
              <w:t xml:space="preserve">al </w:t>
            </w:r>
            <w:r w:rsidR="00AB2216" w:rsidRPr="00C5519D">
              <w:rPr>
                <w:bCs/>
                <w:iCs/>
                <w:szCs w:val="16"/>
              </w:rPr>
              <w:t xml:space="preserve">consultor </w:t>
            </w:r>
            <w:r w:rsidR="008B3E93" w:rsidRPr="00C5519D">
              <w:rPr>
                <w:bCs/>
                <w:iCs/>
                <w:szCs w:val="16"/>
              </w:rPr>
              <w:t xml:space="preserve">un </w:t>
            </w:r>
            <w:r w:rsidR="00667E5C" w:rsidRPr="00C5519D">
              <w:rPr>
                <w:bCs/>
                <w:iCs/>
                <w:szCs w:val="16"/>
              </w:rPr>
              <w:t xml:space="preserve">Informe </w:t>
            </w:r>
            <w:r w:rsidR="0039370F" w:rsidRPr="00C5519D">
              <w:rPr>
                <w:szCs w:val="16"/>
              </w:rPr>
              <w:t>de Conformidad del</w:t>
            </w:r>
            <w:r w:rsidR="00AB2216" w:rsidRPr="00C5519D">
              <w:rPr>
                <w:szCs w:val="16"/>
              </w:rPr>
              <w:t xml:space="preserve"> </w:t>
            </w:r>
            <w:r w:rsidR="0039370F" w:rsidRPr="00C5519D">
              <w:rPr>
                <w:szCs w:val="16"/>
              </w:rPr>
              <w:t>Producto o Informe de Observaciones</w:t>
            </w:r>
            <w:r w:rsidR="0039370F" w:rsidRPr="00C5519D">
              <w:rPr>
                <w:bCs/>
                <w:iCs/>
                <w:szCs w:val="16"/>
              </w:rPr>
              <w:t>, según corresponda</w:t>
            </w:r>
            <w:r w:rsidR="008B3E93" w:rsidRPr="00C5519D">
              <w:rPr>
                <w:bCs/>
                <w:iCs/>
                <w:szCs w:val="16"/>
              </w:rPr>
              <w:t>.</w:t>
            </w:r>
          </w:p>
          <w:p w:rsidR="00233B3A" w:rsidRPr="00C5519D" w:rsidRDefault="00233B3A" w:rsidP="00793A16">
            <w:pPr>
              <w:pStyle w:val="Textoindependiente3"/>
              <w:spacing w:before="240" w:after="240"/>
              <w:ind w:left="290"/>
              <w:contextualSpacing/>
              <w:rPr>
                <w:bCs/>
                <w:iCs/>
                <w:szCs w:val="16"/>
              </w:rPr>
            </w:pPr>
          </w:p>
          <w:p w:rsidR="008B3E93" w:rsidRPr="00C5519D" w:rsidRDefault="00D1083B" w:rsidP="00793A16">
            <w:pPr>
              <w:pStyle w:val="Textoindependiente3"/>
              <w:spacing w:before="240" w:after="240"/>
              <w:ind w:left="290"/>
              <w:contextualSpacing/>
              <w:rPr>
                <w:bCs/>
                <w:iCs/>
                <w:szCs w:val="16"/>
              </w:rPr>
            </w:pPr>
            <w:r w:rsidRPr="00C5519D">
              <w:rPr>
                <w:bCs/>
                <w:iCs/>
                <w:szCs w:val="16"/>
              </w:rPr>
              <w:t>E</w:t>
            </w:r>
            <w:r w:rsidR="00233B3A" w:rsidRPr="00C5519D">
              <w:rPr>
                <w:bCs/>
                <w:iCs/>
                <w:szCs w:val="16"/>
              </w:rPr>
              <w:t>n caso de encontrar observaciones</w:t>
            </w:r>
            <w:r w:rsidRPr="00C5519D">
              <w:rPr>
                <w:bCs/>
                <w:iCs/>
                <w:szCs w:val="16"/>
              </w:rPr>
              <w:t>,</w:t>
            </w:r>
            <w:r w:rsidR="00AB2216" w:rsidRPr="00C5519D">
              <w:rPr>
                <w:bCs/>
                <w:iCs/>
                <w:szCs w:val="16"/>
              </w:rPr>
              <w:t xml:space="preserve"> </w:t>
            </w:r>
            <w:r w:rsidR="008B3E93" w:rsidRPr="00C5519D">
              <w:rPr>
                <w:bCs/>
                <w:iCs/>
                <w:szCs w:val="16"/>
              </w:rPr>
              <w:t>la empresa</w:t>
            </w:r>
            <w:r w:rsidR="00233B3A" w:rsidRPr="00C5519D">
              <w:rPr>
                <w:bCs/>
                <w:iCs/>
                <w:szCs w:val="16"/>
              </w:rPr>
              <w:t xml:space="preserve"> tendrá un plazo máximo de </w:t>
            </w:r>
            <w:commentRangeStart w:id="259"/>
            <w:del w:id="260" w:author="Soto Salvador Ximena" w:date="2017-10-27T11:03:00Z">
              <w:r w:rsidR="008F7CBD" w:rsidRPr="00C5519D" w:rsidDel="00AE7F3A">
                <w:rPr>
                  <w:bCs/>
                  <w:iCs/>
                  <w:szCs w:val="16"/>
                </w:rPr>
                <w:delText>quince</w:delText>
              </w:r>
              <w:r w:rsidR="00233B3A" w:rsidRPr="00C5519D" w:rsidDel="00AE7F3A">
                <w:rPr>
                  <w:bCs/>
                  <w:iCs/>
                  <w:szCs w:val="16"/>
                </w:rPr>
                <w:delText xml:space="preserve"> </w:delText>
              </w:r>
            </w:del>
            <w:ins w:id="261" w:author="Soto Salvador Ximena" w:date="2017-10-27T11:03:00Z">
              <w:r w:rsidR="00AE7F3A" w:rsidRPr="00C5519D">
                <w:rPr>
                  <w:bCs/>
                  <w:iCs/>
                  <w:szCs w:val="16"/>
                </w:rPr>
                <w:t>diez</w:t>
              </w:r>
              <w:r w:rsidR="00AE7F3A" w:rsidRPr="00C5519D">
                <w:rPr>
                  <w:bCs/>
                  <w:iCs/>
                  <w:szCs w:val="16"/>
                </w:rPr>
                <w:t xml:space="preserve"> </w:t>
              </w:r>
            </w:ins>
            <w:r w:rsidR="00233B3A" w:rsidRPr="00C5519D">
              <w:rPr>
                <w:bCs/>
                <w:iCs/>
                <w:szCs w:val="16"/>
              </w:rPr>
              <w:t>(</w:t>
            </w:r>
            <w:r w:rsidR="008F7CBD" w:rsidRPr="00C5519D">
              <w:rPr>
                <w:b/>
                <w:bCs/>
                <w:iCs/>
                <w:szCs w:val="16"/>
              </w:rPr>
              <w:t>1</w:t>
            </w:r>
            <w:r w:rsidR="00906569" w:rsidRPr="00C5519D">
              <w:rPr>
                <w:b/>
                <w:bCs/>
                <w:iCs/>
                <w:szCs w:val="16"/>
              </w:rPr>
              <w:t>0</w:t>
            </w:r>
            <w:r w:rsidR="00233B3A" w:rsidRPr="00C5519D">
              <w:rPr>
                <w:bCs/>
                <w:iCs/>
                <w:szCs w:val="16"/>
              </w:rPr>
              <w:t xml:space="preserve">) </w:t>
            </w:r>
            <w:commentRangeEnd w:id="259"/>
            <w:r w:rsidR="00B96193" w:rsidRPr="00C5519D">
              <w:rPr>
                <w:rStyle w:val="Refdecomentario"/>
                <w:rPrChange w:id="262" w:author="Soto Salvador Ximena" w:date="2017-10-27T11:16:00Z">
                  <w:rPr>
                    <w:rStyle w:val="Refdecomentario"/>
                    <w:rFonts w:ascii="Times New Roman" w:hAnsi="Times New Roman" w:cs="Times New Roman"/>
                  </w:rPr>
                </w:rPrChange>
              </w:rPr>
              <w:commentReference w:id="259"/>
            </w:r>
            <w:r w:rsidR="00233B3A" w:rsidRPr="00C5519D">
              <w:rPr>
                <w:bCs/>
                <w:iCs/>
                <w:szCs w:val="16"/>
              </w:rPr>
              <w:t xml:space="preserve">días hábiles </w:t>
            </w:r>
            <w:r w:rsidR="003B7D5F" w:rsidRPr="00C5519D">
              <w:rPr>
                <w:bCs/>
                <w:iCs/>
                <w:szCs w:val="16"/>
              </w:rPr>
              <w:t xml:space="preserve">computables </w:t>
            </w:r>
            <w:r w:rsidR="00233B3A" w:rsidRPr="00C5519D">
              <w:rPr>
                <w:bCs/>
                <w:iCs/>
                <w:szCs w:val="16"/>
              </w:rPr>
              <w:t>a partir de</w:t>
            </w:r>
            <w:r w:rsidR="00A82EBF" w:rsidRPr="00C5519D">
              <w:rPr>
                <w:bCs/>
                <w:iCs/>
                <w:szCs w:val="16"/>
              </w:rPr>
              <w:t xml:space="preserve">l día </w:t>
            </w:r>
            <w:r w:rsidR="003B7D5F" w:rsidRPr="00C5519D">
              <w:rPr>
                <w:bCs/>
                <w:iCs/>
                <w:szCs w:val="16"/>
              </w:rPr>
              <w:t xml:space="preserve">hábil </w:t>
            </w:r>
            <w:r w:rsidR="00A82EBF" w:rsidRPr="00C5519D">
              <w:rPr>
                <w:bCs/>
                <w:iCs/>
                <w:szCs w:val="16"/>
              </w:rPr>
              <w:t>siguiente de</w:t>
            </w:r>
            <w:r w:rsidR="00233B3A" w:rsidRPr="00C5519D">
              <w:rPr>
                <w:bCs/>
                <w:iCs/>
                <w:szCs w:val="16"/>
              </w:rPr>
              <w:t xml:space="preserve"> la </w:t>
            </w:r>
            <w:r w:rsidR="00DD5540" w:rsidRPr="00C5519D">
              <w:rPr>
                <w:bCs/>
                <w:iCs/>
                <w:szCs w:val="16"/>
              </w:rPr>
              <w:t>recepción</w:t>
            </w:r>
            <w:r w:rsidR="00AB2216" w:rsidRPr="00C5519D">
              <w:rPr>
                <w:bCs/>
                <w:iCs/>
                <w:szCs w:val="16"/>
              </w:rPr>
              <w:t xml:space="preserve"> </w:t>
            </w:r>
            <w:r w:rsidR="003B7D5F" w:rsidRPr="00C5519D">
              <w:rPr>
                <w:bCs/>
                <w:iCs/>
                <w:szCs w:val="16"/>
              </w:rPr>
              <w:t xml:space="preserve">del </w:t>
            </w:r>
            <w:r w:rsidR="003B7D5F" w:rsidRPr="00C5519D">
              <w:rPr>
                <w:szCs w:val="16"/>
              </w:rPr>
              <w:t>Informe de Observaciones</w:t>
            </w:r>
            <w:r w:rsidR="00780C48" w:rsidRPr="00C5519D">
              <w:rPr>
                <w:bCs/>
                <w:iCs/>
                <w:szCs w:val="16"/>
              </w:rPr>
              <w:t xml:space="preserve"> para subsanar las observaciones realizadas</w:t>
            </w:r>
            <w:r w:rsidR="00172A60" w:rsidRPr="00C5519D">
              <w:rPr>
                <w:bCs/>
                <w:iCs/>
                <w:szCs w:val="16"/>
              </w:rPr>
              <w:t xml:space="preserve">. </w:t>
            </w:r>
          </w:p>
          <w:p w:rsidR="008B3E93" w:rsidRPr="00C5519D" w:rsidRDefault="008B3E93" w:rsidP="00793A16">
            <w:pPr>
              <w:pStyle w:val="Textoindependiente3"/>
              <w:spacing w:before="240" w:after="240"/>
              <w:ind w:left="290"/>
              <w:contextualSpacing/>
              <w:rPr>
                <w:bCs/>
                <w:iCs/>
                <w:szCs w:val="16"/>
              </w:rPr>
            </w:pPr>
          </w:p>
          <w:p w:rsidR="00A82EBF" w:rsidRPr="00C5519D" w:rsidRDefault="00A82EBF" w:rsidP="00793A16">
            <w:pPr>
              <w:pStyle w:val="Textoindependiente3"/>
              <w:spacing w:before="240" w:after="240"/>
              <w:ind w:left="290"/>
              <w:contextualSpacing/>
              <w:rPr>
                <w:bCs/>
                <w:iCs/>
                <w:szCs w:val="16"/>
              </w:rPr>
            </w:pPr>
            <w:r w:rsidRPr="00C5519D">
              <w:rPr>
                <w:bCs/>
                <w:iCs/>
                <w:szCs w:val="16"/>
              </w:rPr>
              <w:t xml:space="preserve">Una vez recibidos los documentos subsanados, la </w:t>
            </w:r>
            <w:r w:rsidR="007F70C2" w:rsidRPr="00C5519D">
              <w:rPr>
                <w:bCs/>
                <w:iCs/>
                <w:szCs w:val="16"/>
              </w:rPr>
              <w:t>Contraparte</w:t>
            </w:r>
            <w:r w:rsidRPr="00C5519D">
              <w:rPr>
                <w:bCs/>
                <w:iCs/>
                <w:szCs w:val="16"/>
              </w:rPr>
              <w:t xml:space="preserve"> tendrá un plazo de </w:t>
            </w:r>
            <w:commentRangeStart w:id="263"/>
            <w:del w:id="264" w:author="Soto Salvador Ximena" w:date="2017-10-27T11:03:00Z">
              <w:r w:rsidR="00016313" w:rsidRPr="00C5519D" w:rsidDel="00AE7F3A">
                <w:rPr>
                  <w:bCs/>
                  <w:iCs/>
                  <w:szCs w:val="16"/>
                </w:rPr>
                <w:delText>diez</w:delText>
              </w:r>
              <w:r w:rsidRPr="00C5519D" w:rsidDel="00AE7F3A">
                <w:rPr>
                  <w:bCs/>
                  <w:iCs/>
                  <w:szCs w:val="16"/>
                </w:rPr>
                <w:delText xml:space="preserve"> </w:delText>
              </w:r>
            </w:del>
            <w:ins w:id="265" w:author="Soto Salvador Ximena" w:date="2017-10-27T11:03:00Z">
              <w:r w:rsidR="00AE7F3A" w:rsidRPr="00C5519D">
                <w:rPr>
                  <w:bCs/>
                  <w:iCs/>
                  <w:szCs w:val="16"/>
                </w:rPr>
                <w:t>cinco</w:t>
              </w:r>
              <w:r w:rsidR="00AE7F3A" w:rsidRPr="00C5519D">
                <w:rPr>
                  <w:bCs/>
                  <w:iCs/>
                  <w:szCs w:val="16"/>
                </w:rPr>
                <w:t xml:space="preserve"> </w:t>
              </w:r>
            </w:ins>
            <w:r w:rsidRPr="00C5519D">
              <w:rPr>
                <w:bCs/>
                <w:iCs/>
                <w:szCs w:val="16"/>
              </w:rPr>
              <w:t>(</w:t>
            </w:r>
            <w:r w:rsidR="00906569" w:rsidRPr="00C5519D">
              <w:rPr>
                <w:b/>
                <w:bCs/>
                <w:iCs/>
                <w:szCs w:val="16"/>
              </w:rPr>
              <w:t>5</w:t>
            </w:r>
            <w:r w:rsidRPr="00C5519D">
              <w:rPr>
                <w:bCs/>
                <w:iCs/>
                <w:szCs w:val="16"/>
              </w:rPr>
              <w:t xml:space="preserve">) </w:t>
            </w:r>
            <w:commentRangeEnd w:id="263"/>
            <w:r w:rsidR="00B96193" w:rsidRPr="00C5519D">
              <w:rPr>
                <w:rStyle w:val="Refdecomentario"/>
                <w:rPrChange w:id="266" w:author="Soto Salvador Ximena" w:date="2017-10-27T11:16:00Z">
                  <w:rPr>
                    <w:rStyle w:val="Refdecomentario"/>
                    <w:rFonts w:ascii="Times New Roman" w:hAnsi="Times New Roman" w:cs="Times New Roman"/>
                  </w:rPr>
                </w:rPrChange>
              </w:rPr>
              <w:commentReference w:id="263"/>
            </w:r>
            <w:r w:rsidRPr="00C5519D">
              <w:rPr>
                <w:bCs/>
                <w:iCs/>
                <w:szCs w:val="16"/>
              </w:rPr>
              <w:t xml:space="preserve">días hábiles para su revisión. </w:t>
            </w:r>
            <w:r w:rsidRPr="00C5519D">
              <w:rPr>
                <w:bCs/>
                <w:snapToGrid w:val="0"/>
                <w:szCs w:val="18"/>
                <w:lang w:eastAsia="es-BO"/>
              </w:rPr>
              <w:t xml:space="preserve">En caso de que se evidencie que los documentos en cuestión continúan con observaciones, se iniciará el cobro de multas de acuerdo a lo establecido en el </w:t>
            </w:r>
            <w:r w:rsidR="00146ECC" w:rsidRPr="00C5519D">
              <w:rPr>
                <w:bCs/>
                <w:snapToGrid w:val="0"/>
                <w:szCs w:val="18"/>
                <w:lang w:eastAsia="es-BO"/>
              </w:rPr>
              <w:t>literal C, numeral IV</w:t>
            </w:r>
            <w:r w:rsidRPr="00C5519D">
              <w:rPr>
                <w:bCs/>
                <w:snapToGrid w:val="0"/>
                <w:szCs w:val="18"/>
                <w:lang w:eastAsia="es-BO"/>
              </w:rPr>
              <w:t xml:space="preserve"> del presente documento, hasta que se efectúen las correcciones a satisfacción de la </w:t>
            </w:r>
            <w:r w:rsidR="007F70C2" w:rsidRPr="00C5519D">
              <w:rPr>
                <w:bCs/>
                <w:iCs/>
                <w:szCs w:val="16"/>
              </w:rPr>
              <w:t>Contraparte</w:t>
            </w:r>
            <w:r w:rsidR="00191844" w:rsidRPr="00C5519D">
              <w:rPr>
                <w:bCs/>
                <w:snapToGrid w:val="0"/>
                <w:szCs w:val="18"/>
                <w:lang w:eastAsia="es-BO"/>
              </w:rPr>
              <w:t>.</w:t>
            </w:r>
          </w:p>
          <w:p w:rsidR="00A82EBF" w:rsidRPr="00C5519D" w:rsidRDefault="00A82EBF" w:rsidP="00793A16">
            <w:pPr>
              <w:pStyle w:val="Textoindependiente3"/>
              <w:spacing w:before="240" w:after="240"/>
              <w:ind w:left="290"/>
              <w:contextualSpacing/>
              <w:rPr>
                <w:bCs/>
                <w:iCs/>
                <w:szCs w:val="16"/>
              </w:rPr>
            </w:pPr>
          </w:p>
          <w:p w:rsidR="00233B3A" w:rsidRPr="00C5519D" w:rsidRDefault="00233B3A" w:rsidP="00793A16">
            <w:pPr>
              <w:pStyle w:val="Textoindependiente3"/>
              <w:spacing w:before="240" w:after="240"/>
              <w:ind w:left="290"/>
              <w:contextualSpacing/>
              <w:rPr>
                <w:bCs/>
                <w:iCs/>
                <w:szCs w:val="16"/>
              </w:rPr>
            </w:pPr>
            <w:r w:rsidRPr="00C5519D">
              <w:rPr>
                <w:bCs/>
                <w:iCs/>
                <w:szCs w:val="16"/>
              </w:rPr>
              <w:t xml:space="preserve">Verificado el cumplimiento se procederá a la emisión del Informe de Conformidad del Producto 1. </w:t>
            </w:r>
          </w:p>
          <w:p w:rsidR="00233B3A" w:rsidRPr="00C5519D" w:rsidRDefault="00233B3A" w:rsidP="00793A16">
            <w:pPr>
              <w:pStyle w:val="Textoindependiente3"/>
              <w:spacing w:before="240" w:after="240"/>
              <w:ind w:left="290"/>
              <w:contextualSpacing/>
              <w:rPr>
                <w:szCs w:val="16"/>
              </w:rPr>
            </w:pPr>
          </w:p>
          <w:p w:rsidR="00233B3A" w:rsidRPr="00C5519D" w:rsidRDefault="00233B3A" w:rsidP="00793A16">
            <w:pPr>
              <w:pStyle w:val="Textoindependiente3"/>
              <w:numPr>
                <w:ilvl w:val="3"/>
                <w:numId w:val="14"/>
              </w:numPr>
              <w:spacing w:before="240" w:after="240"/>
              <w:ind w:left="290" w:hanging="290"/>
              <w:contextualSpacing/>
              <w:rPr>
                <w:szCs w:val="16"/>
              </w:rPr>
            </w:pPr>
            <w:r w:rsidRPr="00C5519D">
              <w:rPr>
                <w:b/>
                <w:szCs w:val="16"/>
              </w:rPr>
              <w:t xml:space="preserve">Entrega del Producto </w:t>
            </w:r>
            <w:r w:rsidR="00191844" w:rsidRPr="00C5519D">
              <w:rPr>
                <w:b/>
                <w:szCs w:val="16"/>
              </w:rPr>
              <w:t>2</w:t>
            </w:r>
            <w:r w:rsidRPr="00C5519D">
              <w:rPr>
                <w:b/>
                <w:szCs w:val="16"/>
              </w:rPr>
              <w:t>:</w:t>
            </w:r>
            <w:r w:rsidRPr="00C5519D">
              <w:rPr>
                <w:szCs w:val="16"/>
              </w:rPr>
              <w:t xml:space="preserve"> El </w:t>
            </w:r>
            <w:r w:rsidR="00AB2216" w:rsidRPr="00C5519D">
              <w:rPr>
                <w:bCs/>
                <w:iCs/>
                <w:szCs w:val="16"/>
              </w:rPr>
              <w:t xml:space="preserve">consultor </w:t>
            </w:r>
            <w:r w:rsidRPr="00C5519D">
              <w:rPr>
                <w:szCs w:val="16"/>
              </w:rPr>
              <w:t>debe</w:t>
            </w:r>
            <w:r w:rsidR="00191844" w:rsidRPr="00C5519D">
              <w:rPr>
                <w:szCs w:val="16"/>
              </w:rPr>
              <w:t>rá</w:t>
            </w:r>
            <w:r w:rsidRPr="00C5519D">
              <w:rPr>
                <w:szCs w:val="16"/>
              </w:rPr>
              <w:t xml:space="preserve"> entregar </w:t>
            </w:r>
            <w:r w:rsidR="00A917DC" w:rsidRPr="00C5519D">
              <w:rPr>
                <w:szCs w:val="16"/>
              </w:rPr>
              <w:t>e</w:t>
            </w:r>
            <w:r w:rsidR="00191844" w:rsidRPr="00C5519D">
              <w:rPr>
                <w:szCs w:val="16"/>
              </w:rPr>
              <w:t>l</w:t>
            </w:r>
            <w:ins w:id="267" w:author="Pantoja Gonzales Marcos" w:date="2017-10-25T09:54:00Z">
              <w:r w:rsidR="00B96193" w:rsidRPr="00C5519D">
                <w:rPr>
                  <w:szCs w:val="16"/>
                </w:rPr>
                <w:t xml:space="preserve"> </w:t>
              </w:r>
            </w:ins>
            <w:r w:rsidRPr="00C5519D">
              <w:rPr>
                <w:szCs w:val="16"/>
              </w:rPr>
              <w:t>Producto</w:t>
            </w:r>
            <w:ins w:id="268" w:author="Pantoja Gonzales Marcos" w:date="2017-10-25T09:55:00Z">
              <w:r w:rsidR="0094695B" w:rsidRPr="00C5519D">
                <w:rPr>
                  <w:szCs w:val="16"/>
                </w:rPr>
                <w:t xml:space="preserve"> </w:t>
              </w:r>
            </w:ins>
            <w:r w:rsidR="00191844" w:rsidRPr="00C5519D">
              <w:rPr>
                <w:szCs w:val="16"/>
              </w:rPr>
              <w:t>2</w:t>
            </w:r>
            <w:ins w:id="269" w:author="Pantoja Gonzales Marcos" w:date="2017-10-25T09:54:00Z">
              <w:r w:rsidR="00B96193" w:rsidRPr="00C5519D">
                <w:rPr>
                  <w:szCs w:val="16"/>
                </w:rPr>
                <w:t xml:space="preserve"> </w:t>
              </w:r>
            </w:ins>
            <w:r w:rsidRPr="00C5519D">
              <w:rPr>
                <w:szCs w:val="16"/>
              </w:rPr>
              <w:t xml:space="preserve">en un plazo menor o igual a </w:t>
            </w:r>
            <w:r w:rsidR="001E0202" w:rsidRPr="00C5519D">
              <w:rPr>
                <w:szCs w:val="16"/>
              </w:rPr>
              <w:t>ciento diez</w:t>
            </w:r>
            <w:r w:rsidR="00AB2216" w:rsidRPr="00C5519D">
              <w:rPr>
                <w:szCs w:val="16"/>
              </w:rPr>
              <w:t xml:space="preserve"> </w:t>
            </w:r>
            <w:r w:rsidRPr="00C5519D">
              <w:rPr>
                <w:b/>
                <w:szCs w:val="16"/>
                <w:rPrChange w:id="270" w:author="Soto Salvador Ximena" w:date="2017-10-27T11:18:00Z">
                  <w:rPr>
                    <w:szCs w:val="16"/>
                  </w:rPr>
                </w:rPrChange>
              </w:rPr>
              <w:t>(</w:t>
            </w:r>
            <w:r w:rsidR="001E0202" w:rsidRPr="00C5519D">
              <w:rPr>
                <w:b/>
                <w:szCs w:val="16"/>
                <w:rPrChange w:id="271" w:author="Soto Salvador Ximena" w:date="2017-10-27T11:18:00Z">
                  <w:rPr>
                    <w:szCs w:val="16"/>
                  </w:rPr>
                </w:rPrChange>
              </w:rPr>
              <w:t>110</w:t>
            </w:r>
            <w:r w:rsidRPr="00C5519D">
              <w:rPr>
                <w:b/>
                <w:szCs w:val="16"/>
                <w:rPrChange w:id="272" w:author="Soto Salvador Ximena" w:date="2017-10-27T11:18:00Z">
                  <w:rPr>
                    <w:szCs w:val="16"/>
                  </w:rPr>
                </w:rPrChange>
              </w:rPr>
              <w:t>)</w:t>
            </w:r>
            <w:r w:rsidRPr="00C5519D">
              <w:rPr>
                <w:szCs w:val="16"/>
              </w:rPr>
              <w:t xml:space="preserve"> días hábiles, computables a partir del siguiente día hábil de la fecha de </w:t>
            </w:r>
            <w:r w:rsidR="00D14F5A" w:rsidRPr="00C5519D">
              <w:rPr>
                <w:szCs w:val="16"/>
              </w:rPr>
              <w:t>recepción</w:t>
            </w:r>
            <w:r w:rsidRPr="00C5519D">
              <w:rPr>
                <w:szCs w:val="16"/>
              </w:rPr>
              <w:t xml:space="preserve"> del Informe de Conformidad de</w:t>
            </w:r>
            <w:r w:rsidR="00793A16" w:rsidRPr="00C5519D">
              <w:rPr>
                <w:szCs w:val="16"/>
              </w:rPr>
              <w:t>l</w:t>
            </w:r>
            <w:r w:rsidR="00AB2216" w:rsidRPr="00C5519D">
              <w:rPr>
                <w:szCs w:val="16"/>
              </w:rPr>
              <w:t xml:space="preserve"> </w:t>
            </w:r>
            <w:r w:rsidR="00793A16" w:rsidRPr="00C5519D">
              <w:rPr>
                <w:szCs w:val="16"/>
              </w:rPr>
              <w:t>Producto</w:t>
            </w:r>
            <w:r w:rsidRPr="00C5519D">
              <w:rPr>
                <w:szCs w:val="16"/>
              </w:rPr>
              <w:t xml:space="preserve"> 1.</w:t>
            </w:r>
          </w:p>
          <w:p w:rsidR="00EA16F0" w:rsidRPr="00C5519D" w:rsidRDefault="00EA16F0" w:rsidP="0085221B">
            <w:pPr>
              <w:pStyle w:val="Textoindependiente3"/>
              <w:spacing w:before="240" w:after="240"/>
              <w:ind w:left="290"/>
              <w:contextualSpacing/>
              <w:rPr>
                <w:szCs w:val="16"/>
              </w:rPr>
            </w:pPr>
          </w:p>
          <w:p w:rsidR="00EA16F0" w:rsidRPr="00C5519D" w:rsidRDefault="00EA16F0" w:rsidP="00EA16F0">
            <w:pPr>
              <w:pStyle w:val="Textoindependiente3"/>
              <w:numPr>
                <w:ilvl w:val="3"/>
                <w:numId w:val="14"/>
              </w:numPr>
              <w:spacing w:before="240" w:after="240"/>
              <w:ind w:left="290" w:hanging="290"/>
              <w:contextualSpacing/>
              <w:rPr>
                <w:bCs/>
                <w:iCs/>
                <w:szCs w:val="16"/>
              </w:rPr>
            </w:pPr>
            <w:r w:rsidRPr="00C5519D">
              <w:rPr>
                <w:b/>
                <w:bCs/>
                <w:szCs w:val="16"/>
              </w:rPr>
              <w:t>Informe de Conformidad del Producto 2:</w:t>
            </w:r>
            <w:r w:rsidR="00E6751E" w:rsidRPr="00C5519D">
              <w:rPr>
                <w:b/>
                <w:bCs/>
                <w:szCs w:val="16"/>
              </w:rPr>
              <w:t xml:space="preserve"> </w:t>
            </w:r>
            <w:r w:rsidRPr="00C5519D">
              <w:rPr>
                <w:bCs/>
                <w:iCs/>
                <w:szCs w:val="16"/>
              </w:rPr>
              <w:t xml:space="preserve">La </w:t>
            </w:r>
            <w:r w:rsidR="007F70C2" w:rsidRPr="00C5519D">
              <w:rPr>
                <w:bCs/>
                <w:iCs/>
                <w:szCs w:val="16"/>
              </w:rPr>
              <w:t>Contraparte</w:t>
            </w:r>
            <w:r w:rsidR="00E53DC7" w:rsidRPr="00C5519D">
              <w:rPr>
                <w:bCs/>
                <w:iCs/>
                <w:szCs w:val="16"/>
              </w:rPr>
              <w:t xml:space="preserve"> </w:t>
            </w:r>
            <w:r w:rsidRPr="00C5519D">
              <w:rPr>
                <w:bCs/>
                <w:iCs/>
                <w:szCs w:val="16"/>
              </w:rPr>
              <w:t>realizará la verificación y pruebas</w:t>
            </w:r>
            <w:r w:rsidR="00084B52" w:rsidRPr="00C5519D">
              <w:rPr>
                <w:bCs/>
                <w:iCs/>
                <w:szCs w:val="16"/>
              </w:rPr>
              <w:t xml:space="preserve"> necesarias</w:t>
            </w:r>
            <w:r w:rsidRPr="00C5519D">
              <w:rPr>
                <w:bCs/>
                <w:iCs/>
                <w:szCs w:val="16"/>
              </w:rPr>
              <w:t xml:space="preserve"> del Producto 2 en un plazo máximo de </w:t>
            </w:r>
            <w:r w:rsidR="006D0AB9" w:rsidRPr="00C5519D">
              <w:rPr>
                <w:bCs/>
                <w:iCs/>
                <w:szCs w:val="16"/>
              </w:rPr>
              <w:t>ve</w:t>
            </w:r>
            <w:r w:rsidR="00DA06C6" w:rsidRPr="00C5519D">
              <w:rPr>
                <w:bCs/>
                <w:iCs/>
                <w:szCs w:val="16"/>
              </w:rPr>
              <w:t>i</w:t>
            </w:r>
            <w:r w:rsidR="006D0AB9" w:rsidRPr="00C5519D">
              <w:rPr>
                <w:bCs/>
                <w:iCs/>
                <w:szCs w:val="16"/>
              </w:rPr>
              <w:t>nte</w:t>
            </w:r>
            <w:r w:rsidR="00E53DC7" w:rsidRPr="00C5519D">
              <w:rPr>
                <w:bCs/>
                <w:iCs/>
                <w:szCs w:val="16"/>
              </w:rPr>
              <w:t xml:space="preserve"> </w:t>
            </w:r>
            <w:r w:rsidR="007350E9" w:rsidRPr="00C5519D">
              <w:rPr>
                <w:b/>
                <w:bCs/>
                <w:iCs/>
                <w:szCs w:val="16"/>
              </w:rPr>
              <w:t>(20)</w:t>
            </w:r>
            <w:r w:rsidR="00E53DC7" w:rsidRPr="00C5519D">
              <w:rPr>
                <w:b/>
                <w:bCs/>
                <w:iCs/>
                <w:szCs w:val="16"/>
              </w:rPr>
              <w:t xml:space="preserve"> </w:t>
            </w:r>
            <w:r w:rsidRPr="00C5519D">
              <w:rPr>
                <w:bCs/>
                <w:iCs/>
                <w:szCs w:val="16"/>
              </w:rPr>
              <w:t>días hábiles</w:t>
            </w:r>
            <w:r w:rsidR="00E53DC7" w:rsidRPr="00C5519D">
              <w:rPr>
                <w:bCs/>
                <w:iCs/>
                <w:szCs w:val="16"/>
              </w:rPr>
              <w:t xml:space="preserve"> </w:t>
            </w:r>
            <w:r w:rsidRPr="00C5519D">
              <w:rPr>
                <w:bCs/>
                <w:iCs/>
                <w:szCs w:val="16"/>
              </w:rPr>
              <w:t>computa</w:t>
            </w:r>
            <w:r w:rsidR="003B7D5F" w:rsidRPr="00C5519D">
              <w:rPr>
                <w:bCs/>
                <w:iCs/>
                <w:szCs w:val="16"/>
              </w:rPr>
              <w:t>bles</w:t>
            </w:r>
            <w:r w:rsidRPr="00C5519D">
              <w:rPr>
                <w:bCs/>
                <w:iCs/>
                <w:szCs w:val="16"/>
              </w:rPr>
              <w:t xml:space="preserve"> a partir del día </w:t>
            </w:r>
            <w:r w:rsidR="003B7D5F" w:rsidRPr="00C5519D">
              <w:rPr>
                <w:bCs/>
                <w:iCs/>
                <w:szCs w:val="16"/>
              </w:rPr>
              <w:t xml:space="preserve">hábil </w:t>
            </w:r>
            <w:r w:rsidRPr="00C5519D">
              <w:rPr>
                <w:bCs/>
                <w:iCs/>
                <w:szCs w:val="16"/>
              </w:rPr>
              <w:t>siguiente a la fecha de</w:t>
            </w:r>
            <w:r w:rsidR="00D55F76" w:rsidRPr="00C5519D">
              <w:rPr>
                <w:bCs/>
                <w:iCs/>
                <w:szCs w:val="16"/>
              </w:rPr>
              <w:t xml:space="preserve"> implementación del producto en ambientes de desarrollo y</w:t>
            </w:r>
            <w:r w:rsidRPr="00C5519D">
              <w:rPr>
                <w:bCs/>
                <w:iCs/>
                <w:szCs w:val="16"/>
              </w:rPr>
              <w:t xml:space="preserve"> presentación de los documentos</w:t>
            </w:r>
            <w:r w:rsidR="00D55F76" w:rsidRPr="00C5519D">
              <w:rPr>
                <w:bCs/>
                <w:iCs/>
                <w:szCs w:val="16"/>
              </w:rPr>
              <w:t xml:space="preserve"> correspondientes</w:t>
            </w:r>
            <w:r w:rsidRPr="00C5519D">
              <w:rPr>
                <w:bCs/>
                <w:iCs/>
                <w:szCs w:val="16"/>
              </w:rPr>
              <w:t xml:space="preserve">, </w:t>
            </w:r>
            <w:r w:rsidR="00D55F76" w:rsidRPr="00C5519D">
              <w:rPr>
                <w:bCs/>
                <w:iCs/>
                <w:szCs w:val="16"/>
              </w:rPr>
              <w:t>posteriormente se</w:t>
            </w:r>
            <w:r w:rsidR="00E53DC7" w:rsidRPr="00C5519D">
              <w:rPr>
                <w:bCs/>
                <w:iCs/>
                <w:szCs w:val="16"/>
              </w:rPr>
              <w:t xml:space="preserve"> </w:t>
            </w:r>
            <w:r w:rsidR="007E78EC" w:rsidRPr="00C5519D">
              <w:rPr>
                <w:bCs/>
                <w:iCs/>
                <w:szCs w:val="16"/>
              </w:rPr>
              <w:t xml:space="preserve">enviará al </w:t>
            </w:r>
            <w:r w:rsidR="00AB2216" w:rsidRPr="00C5519D">
              <w:rPr>
                <w:bCs/>
                <w:iCs/>
                <w:szCs w:val="16"/>
              </w:rPr>
              <w:t xml:space="preserve">consultor </w:t>
            </w:r>
            <w:r w:rsidR="007E78EC" w:rsidRPr="00C5519D">
              <w:rPr>
                <w:bCs/>
                <w:iCs/>
                <w:szCs w:val="16"/>
              </w:rPr>
              <w:t xml:space="preserve">un Informe </w:t>
            </w:r>
            <w:r w:rsidR="007E78EC" w:rsidRPr="00C5519D">
              <w:rPr>
                <w:szCs w:val="16"/>
              </w:rPr>
              <w:t>de Conformidad del</w:t>
            </w:r>
            <w:r w:rsidR="00AB2216" w:rsidRPr="00C5519D">
              <w:rPr>
                <w:szCs w:val="16"/>
              </w:rPr>
              <w:t xml:space="preserve"> </w:t>
            </w:r>
            <w:r w:rsidR="007E78EC" w:rsidRPr="00C5519D">
              <w:rPr>
                <w:szCs w:val="16"/>
              </w:rPr>
              <w:t>Producto o Informe de Observaciones</w:t>
            </w:r>
            <w:r w:rsidR="007E78EC" w:rsidRPr="00C5519D">
              <w:rPr>
                <w:bCs/>
                <w:iCs/>
                <w:szCs w:val="16"/>
              </w:rPr>
              <w:t>, según corresponda</w:t>
            </w:r>
            <w:r w:rsidRPr="00C5519D">
              <w:rPr>
                <w:bCs/>
                <w:iCs/>
                <w:szCs w:val="16"/>
              </w:rPr>
              <w:t xml:space="preserve">. </w:t>
            </w:r>
          </w:p>
          <w:p w:rsidR="00EA16F0" w:rsidRPr="00C5519D" w:rsidRDefault="00EA16F0" w:rsidP="0085221B">
            <w:pPr>
              <w:pStyle w:val="Textoindependiente3"/>
              <w:spacing w:before="240" w:after="240"/>
              <w:ind w:left="290"/>
              <w:contextualSpacing/>
              <w:rPr>
                <w:szCs w:val="16"/>
              </w:rPr>
            </w:pPr>
          </w:p>
          <w:p w:rsidR="00F6307C" w:rsidRPr="00C5519D" w:rsidRDefault="00F6307C" w:rsidP="00F6307C">
            <w:pPr>
              <w:pStyle w:val="Textoindependiente3"/>
              <w:spacing w:before="240" w:after="240"/>
              <w:ind w:left="290"/>
              <w:contextualSpacing/>
              <w:rPr>
                <w:bCs/>
                <w:iCs/>
                <w:szCs w:val="16"/>
              </w:rPr>
            </w:pPr>
            <w:r w:rsidRPr="00C5519D">
              <w:rPr>
                <w:bCs/>
                <w:iCs/>
                <w:szCs w:val="16"/>
              </w:rPr>
              <w:t>En caso de encontrar observaciones,</w:t>
            </w:r>
            <w:r w:rsidR="00AB2216" w:rsidRPr="00C5519D">
              <w:rPr>
                <w:bCs/>
                <w:iCs/>
                <w:szCs w:val="16"/>
              </w:rPr>
              <w:t xml:space="preserve"> </w:t>
            </w:r>
            <w:r w:rsidRPr="00C5519D">
              <w:rPr>
                <w:bCs/>
                <w:iCs/>
                <w:szCs w:val="16"/>
              </w:rPr>
              <w:t xml:space="preserve">la empresa tendrá un plazo máximo de </w:t>
            </w:r>
            <w:r w:rsidR="008F7CBD" w:rsidRPr="00C5519D">
              <w:rPr>
                <w:bCs/>
                <w:iCs/>
                <w:szCs w:val="16"/>
              </w:rPr>
              <w:t>diez</w:t>
            </w:r>
            <w:r w:rsidR="00E6751E" w:rsidRPr="00C5519D">
              <w:rPr>
                <w:bCs/>
                <w:iCs/>
                <w:szCs w:val="16"/>
              </w:rPr>
              <w:t xml:space="preserve"> </w:t>
            </w:r>
            <w:r w:rsidRPr="00C5519D">
              <w:rPr>
                <w:bCs/>
                <w:iCs/>
                <w:szCs w:val="16"/>
              </w:rPr>
              <w:t>(</w:t>
            </w:r>
            <w:r w:rsidR="008F7CBD" w:rsidRPr="00C5519D">
              <w:rPr>
                <w:b/>
                <w:bCs/>
                <w:iCs/>
                <w:szCs w:val="16"/>
              </w:rPr>
              <w:t>1</w:t>
            </w:r>
            <w:r w:rsidR="00DC14FD" w:rsidRPr="00C5519D">
              <w:rPr>
                <w:b/>
                <w:bCs/>
                <w:iCs/>
                <w:szCs w:val="16"/>
              </w:rPr>
              <w:t>0</w:t>
            </w:r>
            <w:r w:rsidRPr="00C5519D">
              <w:rPr>
                <w:bCs/>
                <w:iCs/>
                <w:szCs w:val="16"/>
              </w:rPr>
              <w:t xml:space="preserve">) días hábiles </w:t>
            </w:r>
            <w:r w:rsidR="00667E5C" w:rsidRPr="00C5519D">
              <w:rPr>
                <w:bCs/>
                <w:iCs/>
                <w:szCs w:val="16"/>
              </w:rPr>
              <w:t xml:space="preserve">computables </w:t>
            </w:r>
            <w:r w:rsidRPr="00C5519D">
              <w:rPr>
                <w:bCs/>
                <w:iCs/>
                <w:szCs w:val="16"/>
              </w:rPr>
              <w:t xml:space="preserve">a partir del día </w:t>
            </w:r>
            <w:r w:rsidR="00667E5C" w:rsidRPr="00C5519D">
              <w:rPr>
                <w:bCs/>
                <w:iCs/>
                <w:szCs w:val="16"/>
              </w:rPr>
              <w:t xml:space="preserve">hábil </w:t>
            </w:r>
            <w:r w:rsidRPr="00C5519D">
              <w:rPr>
                <w:bCs/>
                <w:iCs/>
                <w:szCs w:val="16"/>
              </w:rPr>
              <w:t xml:space="preserve">siguiente de la </w:t>
            </w:r>
            <w:r w:rsidR="00DD5540" w:rsidRPr="00C5519D">
              <w:rPr>
                <w:bCs/>
                <w:iCs/>
                <w:szCs w:val="16"/>
              </w:rPr>
              <w:t>recepción</w:t>
            </w:r>
            <w:r w:rsidR="00AB2216" w:rsidRPr="00C5519D">
              <w:rPr>
                <w:bCs/>
                <w:iCs/>
                <w:szCs w:val="16"/>
              </w:rPr>
              <w:t xml:space="preserve"> </w:t>
            </w:r>
            <w:r w:rsidR="00667E5C" w:rsidRPr="00C5519D">
              <w:rPr>
                <w:bCs/>
                <w:iCs/>
                <w:szCs w:val="16"/>
              </w:rPr>
              <w:t xml:space="preserve">del </w:t>
            </w:r>
            <w:r w:rsidR="00667E5C" w:rsidRPr="00C5519D">
              <w:rPr>
                <w:szCs w:val="16"/>
              </w:rPr>
              <w:t>Informe de Observaciones</w:t>
            </w:r>
            <w:r w:rsidRPr="00C5519D">
              <w:rPr>
                <w:bCs/>
                <w:iCs/>
                <w:szCs w:val="16"/>
              </w:rPr>
              <w:t xml:space="preserve">, para subsanar las observaciones realizadas. </w:t>
            </w:r>
          </w:p>
          <w:p w:rsidR="00F6307C" w:rsidRPr="00C5519D" w:rsidRDefault="00F6307C" w:rsidP="00F6307C">
            <w:pPr>
              <w:pStyle w:val="Textoindependiente3"/>
              <w:spacing w:before="240" w:after="240"/>
              <w:ind w:left="290"/>
              <w:contextualSpacing/>
              <w:rPr>
                <w:bCs/>
                <w:iCs/>
                <w:szCs w:val="16"/>
              </w:rPr>
            </w:pPr>
          </w:p>
          <w:p w:rsidR="00F6307C" w:rsidRPr="00C5519D" w:rsidRDefault="00F6307C" w:rsidP="00F6307C">
            <w:pPr>
              <w:pStyle w:val="Textoindependiente3"/>
              <w:spacing w:before="240" w:after="240"/>
              <w:ind w:left="290"/>
              <w:contextualSpacing/>
              <w:rPr>
                <w:bCs/>
                <w:iCs/>
                <w:szCs w:val="16"/>
              </w:rPr>
            </w:pPr>
            <w:r w:rsidRPr="00C5519D">
              <w:rPr>
                <w:bCs/>
                <w:iCs/>
                <w:szCs w:val="16"/>
              </w:rPr>
              <w:t>Una vez</w:t>
            </w:r>
            <w:r w:rsidR="00084B52" w:rsidRPr="00C5519D">
              <w:rPr>
                <w:bCs/>
                <w:iCs/>
                <w:szCs w:val="16"/>
              </w:rPr>
              <w:t xml:space="preserve"> implementadas las correcciones </w:t>
            </w:r>
            <w:r w:rsidR="00D55F76" w:rsidRPr="00C5519D">
              <w:rPr>
                <w:bCs/>
                <w:iCs/>
                <w:szCs w:val="16"/>
              </w:rPr>
              <w:t xml:space="preserve">del producto 2 </w:t>
            </w:r>
            <w:r w:rsidR="00084B52" w:rsidRPr="00C5519D">
              <w:rPr>
                <w:bCs/>
                <w:iCs/>
                <w:szCs w:val="16"/>
              </w:rPr>
              <w:t xml:space="preserve">en ambientes de </w:t>
            </w:r>
            <w:r w:rsidR="00D55F76" w:rsidRPr="00C5519D">
              <w:rPr>
                <w:bCs/>
                <w:iCs/>
                <w:szCs w:val="16"/>
              </w:rPr>
              <w:t>desarrollo</w:t>
            </w:r>
            <w:r w:rsidR="00084B52" w:rsidRPr="00C5519D">
              <w:rPr>
                <w:bCs/>
                <w:iCs/>
                <w:szCs w:val="16"/>
              </w:rPr>
              <w:t xml:space="preserve"> y</w:t>
            </w:r>
            <w:r w:rsidRPr="00C5519D">
              <w:rPr>
                <w:bCs/>
                <w:iCs/>
                <w:szCs w:val="16"/>
              </w:rPr>
              <w:t xml:space="preserve"> recibidos los documentos subsanados, la </w:t>
            </w:r>
            <w:r w:rsidR="007F70C2" w:rsidRPr="00C5519D">
              <w:rPr>
                <w:bCs/>
                <w:iCs/>
                <w:szCs w:val="16"/>
              </w:rPr>
              <w:t>Contraparte</w:t>
            </w:r>
            <w:r w:rsidRPr="00C5519D">
              <w:rPr>
                <w:bCs/>
                <w:iCs/>
                <w:szCs w:val="16"/>
              </w:rPr>
              <w:t xml:space="preserve"> tendrá un plazo de </w:t>
            </w:r>
            <w:r w:rsidR="00084B52" w:rsidRPr="00C5519D">
              <w:rPr>
                <w:bCs/>
                <w:iCs/>
                <w:szCs w:val="16"/>
              </w:rPr>
              <w:t xml:space="preserve">diez </w:t>
            </w:r>
            <w:r w:rsidRPr="00C5519D">
              <w:rPr>
                <w:bCs/>
                <w:iCs/>
                <w:szCs w:val="16"/>
              </w:rPr>
              <w:t>(</w:t>
            </w:r>
            <w:r w:rsidR="00084B52" w:rsidRPr="00C5519D">
              <w:rPr>
                <w:b/>
                <w:bCs/>
                <w:iCs/>
                <w:szCs w:val="16"/>
              </w:rPr>
              <w:t>10</w:t>
            </w:r>
            <w:r w:rsidRPr="00C5519D">
              <w:rPr>
                <w:bCs/>
                <w:iCs/>
                <w:szCs w:val="16"/>
              </w:rPr>
              <w:t xml:space="preserve">) días hábiles para su revisión. </w:t>
            </w:r>
            <w:r w:rsidRPr="00C5519D">
              <w:rPr>
                <w:bCs/>
                <w:snapToGrid w:val="0"/>
                <w:szCs w:val="18"/>
                <w:lang w:eastAsia="es-BO"/>
              </w:rPr>
              <w:t>En caso de que se evidencie que</w:t>
            </w:r>
            <w:r w:rsidR="00084B52" w:rsidRPr="00C5519D">
              <w:rPr>
                <w:bCs/>
                <w:snapToGrid w:val="0"/>
                <w:szCs w:val="18"/>
                <w:lang w:eastAsia="es-BO"/>
              </w:rPr>
              <w:t xml:space="preserve"> las </w:t>
            </w:r>
            <w:r w:rsidR="00103173" w:rsidRPr="00C5519D">
              <w:rPr>
                <w:bCs/>
                <w:snapToGrid w:val="0"/>
                <w:szCs w:val="18"/>
                <w:lang w:eastAsia="es-BO"/>
              </w:rPr>
              <w:t xml:space="preserve">correcciones </w:t>
            </w:r>
            <w:r w:rsidR="00D55F76" w:rsidRPr="00C5519D">
              <w:rPr>
                <w:bCs/>
                <w:snapToGrid w:val="0"/>
                <w:szCs w:val="18"/>
                <w:lang w:eastAsia="es-BO"/>
              </w:rPr>
              <w:t>del producto</w:t>
            </w:r>
            <w:r w:rsidR="00084B52" w:rsidRPr="00C5519D">
              <w:rPr>
                <w:bCs/>
                <w:snapToGrid w:val="0"/>
                <w:szCs w:val="18"/>
                <w:lang w:eastAsia="es-BO"/>
              </w:rPr>
              <w:t xml:space="preserve"> y</w:t>
            </w:r>
            <w:r w:rsidR="00103173" w:rsidRPr="00C5519D">
              <w:rPr>
                <w:bCs/>
                <w:snapToGrid w:val="0"/>
                <w:szCs w:val="18"/>
                <w:lang w:eastAsia="es-BO"/>
              </w:rPr>
              <w:t>/o</w:t>
            </w:r>
            <w:r w:rsidR="00AB2216" w:rsidRPr="00C5519D">
              <w:rPr>
                <w:bCs/>
                <w:snapToGrid w:val="0"/>
                <w:szCs w:val="18"/>
                <w:lang w:eastAsia="es-BO"/>
              </w:rPr>
              <w:t xml:space="preserve"> </w:t>
            </w:r>
            <w:r w:rsidRPr="00C5519D">
              <w:rPr>
                <w:bCs/>
                <w:snapToGrid w:val="0"/>
                <w:szCs w:val="18"/>
                <w:lang w:eastAsia="es-BO"/>
              </w:rPr>
              <w:t xml:space="preserve">los documentos en cuestión continúan con observaciones, se iniciará el cobro de multas de acuerdo a lo establecido en el literal C, numeral IV del presente documento, hasta que se efectúen las correcciones a satisfacción de la </w:t>
            </w:r>
            <w:r w:rsidR="007F70C2" w:rsidRPr="00C5519D">
              <w:rPr>
                <w:bCs/>
                <w:iCs/>
                <w:szCs w:val="16"/>
              </w:rPr>
              <w:t>Contraparte</w:t>
            </w:r>
            <w:r w:rsidRPr="00C5519D">
              <w:rPr>
                <w:bCs/>
                <w:snapToGrid w:val="0"/>
                <w:szCs w:val="18"/>
                <w:lang w:eastAsia="es-BO"/>
              </w:rPr>
              <w:t>.</w:t>
            </w:r>
          </w:p>
          <w:p w:rsidR="00F6307C" w:rsidRPr="00C5519D" w:rsidRDefault="00F6307C" w:rsidP="00F6307C">
            <w:pPr>
              <w:pStyle w:val="Textoindependiente3"/>
              <w:spacing w:before="240" w:after="240"/>
              <w:ind w:left="290"/>
              <w:contextualSpacing/>
              <w:rPr>
                <w:bCs/>
                <w:iCs/>
                <w:szCs w:val="16"/>
              </w:rPr>
            </w:pPr>
          </w:p>
          <w:p w:rsidR="00F6307C" w:rsidRPr="00C5519D" w:rsidRDefault="00F6307C" w:rsidP="00F6307C">
            <w:pPr>
              <w:pStyle w:val="Textoindependiente3"/>
              <w:spacing w:before="240" w:after="240"/>
              <w:ind w:left="290"/>
              <w:contextualSpacing/>
              <w:rPr>
                <w:bCs/>
                <w:iCs/>
                <w:szCs w:val="16"/>
              </w:rPr>
            </w:pPr>
            <w:r w:rsidRPr="00C5519D">
              <w:rPr>
                <w:bCs/>
                <w:iCs/>
                <w:szCs w:val="16"/>
              </w:rPr>
              <w:t>Verificado el cumplimiento se procederá a la emisión del Informe de Conformidad del Producto 2.</w:t>
            </w:r>
          </w:p>
          <w:p w:rsidR="00AC4632" w:rsidRPr="00C5519D" w:rsidRDefault="00AC4632" w:rsidP="0085221B">
            <w:pPr>
              <w:pStyle w:val="Textoindependiente3"/>
              <w:spacing w:before="240" w:after="240"/>
              <w:ind w:left="290"/>
              <w:contextualSpacing/>
              <w:rPr>
                <w:szCs w:val="16"/>
              </w:rPr>
            </w:pPr>
          </w:p>
          <w:p w:rsidR="00A917DC" w:rsidRPr="00C5519D" w:rsidRDefault="00A917DC" w:rsidP="00A917DC">
            <w:pPr>
              <w:pStyle w:val="Textoindependiente3"/>
              <w:numPr>
                <w:ilvl w:val="3"/>
                <w:numId w:val="14"/>
              </w:numPr>
              <w:spacing w:before="240" w:after="240"/>
              <w:ind w:left="290" w:hanging="290"/>
              <w:contextualSpacing/>
              <w:rPr>
                <w:szCs w:val="16"/>
              </w:rPr>
            </w:pPr>
            <w:r w:rsidRPr="00C5519D">
              <w:rPr>
                <w:b/>
                <w:szCs w:val="16"/>
              </w:rPr>
              <w:t>Entrega de</w:t>
            </w:r>
            <w:r w:rsidR="00F6307C" w:rsidRPr="00C5519D">
              <w:rPr>
                <w:b/>
                <w:szCs w:val="16"/>
              </w:rPr>
              <w:t>l</w:t>
            </w:r>
            <w:r w:rsidRPr="00C5519D">
              <w:rPr>
                <w:b/>
                <w:szCs w:val="16"/>
              </w:rPr>
              <w:t xml:space="preserve"> Producto 3:</w:t>
            </w:r>
            <w:r w:rsidR="00AB2216" w:rsidRPr="00C5519D">
              <w:rPr>
                <w:b/>
                <w:szCs w:val="16"/>
              </w:rPr>
              <w:t xml:space="preserve"> </w:t>
            </w:r>
            <w:r w:rsidRPr="00C5519D">
              <w:rPr>
                <w:szCs w:val="16"/>
              </w:rPr>
              <w:t xml:space="preserve">El </w:t>
            </w:r>
            <w:r w:rsidR="00AB2216" w:rsidRPr="00C5519D">
              <w:rPr>
                <w:bCs/>
                <w:iCs/>
                <w:szCs w:val="16"/>
              </w:rPr>
              <w:t xml:space="preserve">consultor </w:t>
            </w:r>
            <w:r w:rsidR="00320348" w:rsidRPr="00C5519D">
              <w:rPr>
                <w:szCs w:val="16"/>
              </w:rPr>
              <w:t xml:space="preserve">deberá entregar el </w:t>
            </w:r>
            <w:r w:rsidR="00A01ED1" w:rsidRPr="00C5519D">
              <w:rPr>
                <w:szCs w:val="16"/>
              </w:rPr>
              <w:t xml:space="preserve">Producto 3 </w:t>
            </w:r>
            <w:r w:rsidR="008423E0" w:rsidRPr="00C5519D">
              <w:rPr>
                <w:szCs w:val="16"/>
              </w:rPr>
              <w:t xml:space="preserve">en un plazo menor o igual a </w:t>
            </w:r>
            <w:r w:rsidR="001E0202" w:rsidRPr="00C5519D">
              <w:rPr>
                <w:szCs w:val="16"/>
              </w:rPr>
              <w:t xml:space="preserve">ciento diez </w:t>
            </w:r>
            <w:r w:rsidRPr="00C5519D">
              <w:rPr>
                <w:szCs w:val="16"/>
              </w:rPr>
              <w:t>(</w:t>
            </w:r>
            <w:r w:rsidR="001E0202" w:rsidRPr="00C5519D">
              <w:rPr>
                <w:b/>
                <w:szCs w:val="16"/>
              </w:rPr>
              <w:t>110</w:t>
            </w:r>
            <w:r w:rsidRPr="00C5519D">
              <w:rPr>
                <w:szCs w:val="16"/>
              </w:rPr>
              <w:t xml:space="preserve">) días hábiles, computables a partir del siguiente día hábil de la fecha de </w:t>
            </w:r>
            <w:r w:rsidR="00BD7F3F" w:rsidRPr="00C5519D">
              <w:rPr>
                <w:szCs w:val="16"/>
              </w:rPr>
              <w:t>recepción</w:t>
            </w:r>
            <w:r w:rsidRPr="00C5519D">
              <w:rPr>
                <w:szCs w:val="16"/>
              </w:rPr>
              <w:t xml:space="preserve"> del Informe de Conformidad del Producto </w:t>
            </w:r>
            <w:r w:rsidR="00EA16F0" w:rsidRPr="00C5519D">
              <w:rPr>
                <w:szCs w:val="16"/>
              </w:rPr>
              <w:t>2</w:t>
            </w:r>
            <w:r w:rsidRPr="00C5519D">
              <w:rPr>
                <w:szCs w:val="16"/>
              </w:rPr>
              <w:t>.</w:t>
            </w:r>
          </w:p>
          <w:p w:rsidR="00EA16F0" w:rsidRPr="00C5519D" w:rsidRDefault="00EA16F0" w:rsidP="0085221B">
            <w:pPr>
              <w:pStyle w:val="Textoindependiente3"/>
              <w:spacing w:before="240" w:after="240"/>
              <w:ind w:left="290"/>
              <w:contextualSpacing/>
              <w:rPr>
                <w:bCs/>
                <w:iCs/>
                <w:szCs w:val="16"/>
              </w:rPr>
            </w:pPr>
          </w:p>
          <w:p w:rsidR="00EA16F0" w:rsidRPr="00C5519D" w:rsidRDefault="00EA16F0" w:rsidP="00EA16F0">
            <w:pPr>
              <w:pStyle w:val="Textoindependiente3"/>
              <w:numPr>
                <w:ilvl w:val="3"/>
                <w:numId w:val="14"/>
              </w:numPr>
              <w:spacing w:before="240" w:after="240"/>
              <w:ind w:left="290" w:hanging="290"/>
              <w:contextualSpacing/>
              <w:rPr>
                <w:bCs/>
                <w:iCs/>
                <w:szCs w:val="16"/>
              </w:rPr>
            </w:pPr>
            <w:r w:rsidRPr="00C5519D">
              <w:rPr>
                <w:b/>
                <w:bCs/>
                <w:szCs w:val="16"/>
              </w:rPr>
              <w:t>Informe de Conformidad del Producto 3:</w:t>
            </w:r>
            <w:r w:rsidR="00AB2216" w:rsidRPr="00C5519D">
              <w:rPr>
                <w:b/>
                <w:bCs/>
                <w:szCs w:val="16"/>
              </w:rPr>
              <w:t xml:space="preserve"> </w:t>
            </w:r>
            <w:r w:rsidRPr="00C5519D">
              <w:rPr>
                <w:bCs/>
                <w:iCs/>
                <w:szCs w:val="16"/>
              </w:rPr>
              <w:t xml:space="preserve">La </w:t>
            </w:r>
            <w:r w:rsidR="007F70C2" w:rsidRPr="00C5519D">
              <w:rPr>
                <w:bCs/>
                <w:iCs/>
                <w:szCs w:val="16"/>
              </w:rPr>
              <w:t>Contraparte</w:t>
            </w:r>
            <w:r w:rsidR="00E53DC7" w:rsidRPr="00C5519D">
              <w:rPr>
                <w:bCs/>
                <w:iCs/>
                <w:szCs w:val="16"/>
              </w:rPr>
              <w:t xml:space="preserve"> </w:t>
            </w:r>
            <w:r w:rsidRPr="00C5519D">
              <w:rPr>
                <w:bCs/>
                <w:iCs/>
                <w:szCs w:val="16"/>
              </w:rPr>
              <w:t>realizará la verificación y pruebas</w:t>
            </w:r>
            <w:r w:rsidR="00103173" w:rsidRPr="00C5519D">
              <w:rPr>
                <w:bCs/>
                <w:iCs/>
                <w:szCs w:val="16"/>
              </w:rPr>
              <w:t xml:space="preserve"> necesarias</w:t>
            </w:r>
            <w:r w:rsidRPr="00C5519D">
              <w:rPr>
                <w:bCs/>
                <w:iCs/>
                <w:szCs w:val="16"/>
              </w:rPr>
              <w:t xml:space="preserve"> del</w:t>
            </w:r>
            <w:r w:rsidR="000332D1" w:rsidRPr="00C5519D">
              <w:rPr>
                <w:bCs/>
                <w:iCs/>
                <w:szCs w:val="16"/>
              </w:rPr>
              <w:t xml:space="preserve"> Producto</w:t>
            </w:r>
            <w:r w:rsidRPr="00C5519D">
              <w:rPr>
                <w:bCs/>
                <w:iCs/>
                <w:szCs w:val="16"/>
              </w:rPr>
              <w:t xml:space="preserve"> 3 en un plazo máximo de </w:t>
            </w:r>
            <w:r w:rsidR="00103173" w:rsidRPr="00C5519D">
              <w:rPr>
                <w:bCs/>
                <w:iCs/>
                <w:szCs w:val="16"/>
              </w:rPr>
              <w:t>ve</w:t>
            </w:r>
            <w:r w:rsidR="00DA06C6" w:rsidRPr="00C5519D">
              <w:rPr>
                <w:bCs/>
                <w:iCs/>
                <w:szCs w:val="16"/>
              </w:rPr>
              <w:t>i</w:t>
            </w:r>
            <w:r w:rsidR="00103173" w:rsidRPr="00C5519D">
              <w:rPr>
                <w:bCs/>
                <w:iCs/>
                <w:szCs w:val="16"/>
              </w:rPr>
              <w:t>nte</w:t>
            </w:r>
            <w:r w:rsidR="00E6751E" w:rsidRPr="00C5519D">
              <w:rPr>
                <w:bCs/>
                <w:iCs/>
                <w:szCs w:val="16"/>
              </w:rPr>
              <w:t xml:space="preserve"> </w:t>
            </w:r>
            <w:r w:rsidRPr="00C5519D">
              <w:rPr>
                <w:bCs/>
                <w:iCs/>
                <w:szCs w:val="16"/>
              </w:rPr>
              <w:t>(</w:t>
            </w:r>
            <w:r w:rsidR="00103173" w:rsidRPr="00C5519D">
              <w:rPr>
                <w:b/>
                <w:bCs/>
                <w:iCs/>
                <w:szCs w:val="16"/>
              </w:rPr>
              <w:t>2</w:t>
            </w:r>
            <w:r w:rsidR="00BD7F3F" w:rsidRPr="00C5519D">
              <w:rPr>
                <w:b/>
                <w:bCs/>
                <w:iCs/>
                <w:szCs w:val="16"/>
              </w:rPr>
              <w:t>0</w:t>
            </w:r>
            <w:r w:rsidRPr="00C5519D">
              <w:rPr>
                <w:bCs/>
                <w:iCs/>
                <w:szCs w:val="16"/>
              </w:rPr>
              <w:t>) días hábiles computa</w:t>
            </w:r>
            <w:r w:rsidR="004E7A49" w:rsidRPr="00C5519D">
              <w:rPr>
                <w:bCs/>
                <w:iCs/>
                <w:szCs w:val="16"/>
              </w:rPr>
              <w:t>ble</w:t>
            </w:r>
            <w:r w:rsidRPr="00C5519D">
              <w:rPr>
                <w:bCs/>
                <w:iCs/>
                <w:szCs w:val="16"/>
              </w:rPr>
              <w:t xml:space="preserve">s a partir del día </w:t>
            </w:r>
            <w:r w:rsidR="004E7A49" w:rsidRPr="00C5519D">
              <w:rPr>
                <w:bCs/>
                <w:iCs/>
                <w:szCs w:val="16"/>
              </w:rPr>
              <w:t xml:space="preserve">hábil </w:t>
            </w:r>
            <w:r w:rsidRPr="00C5519D">
              <w:rPr>
                <w:bCs/>
                <w:iCs/>
                <w:szCs w:val="16"/>
              </w:rPr>
              <w:t>siguiente a la fecha de</w:t>
            </w:r>
            <w:r w:rsidR="00AB2216" w:rsidRPr="00C5519D">
              <w:rPr>
                <w:bCs/>
                <w:iCs/>
                <w:szCs w:val="16"/>
              </w:rPr>
              <w:t xml:space="preserve"> </w:t>
            </w:r>
            <w:r w:rsidR="00D55F76" w:rsidRPr="00C5519D">
              <w:rPr>
                <w:bCs/>
                <w:iCs/>
                <w:szCs w:val="16"/>
              </w:rPr>
              <w:t>implementación</w:t>
            </w:r>
            <w:r w:rsidR="00103173" w:rsidRPr="00C5519D">
              <w:rPr>
                <w:bCs/>
                <w:iCs/>
                <w:szCs w:val="16"/>
              </w:rPr>
              <w:t xml:space="preserve"> del producto en ambientes de desarrollo y</w:t>
            </w:r>
            <w:r w:rsidRPr="00C5519D">
              <w:rPr>
                <w:bCs/>
                <w:iCs/>
                <w:szCs w:val="16"/>
              </w:rPr>
              <w:t xml:space="preserve"> presentación de los documentos</w:t>
            </w:r>
            <w:r w:rsidR="00103173" w:rsidRPr="00C5519D">
              <w:rPr>
                <w:bCs/>
                <w:iCs/>
                <w:szCs w:val="16"/>
              </w:rPr>
              <w:t xml:space="preserve"> correspondientes</w:t>
            </w:r>
            <w:r w:rsidRPr="00C5519D">
              <w:rPr>
                <w:bCs/>
                <w:iCs/>
                <w:szCs w:val="16"/>
              </w:rPr>
              <w:t xml:space="preserve">, </w:t>
            </w:r>
            <w:r w:rsidR="00D55F76" w:rsidRPr="00C5519D">
              <w:rPr>
                <w:bCs/>
                <w:iCs/>
                <w:szCs w:val="16"/>
              </w:rPr>
              <w:t>posteriormente se</w:t>
            </w:r>
            <w:r w:rsidR="00E53DC7" w:rsidRPr="00C5519D">
              <w:rPr>
                <w:bCs/>
                <w:iCs/>
                <w:szCs w:val="16"/>
              </w:rPr>
              <w:t xml:space="preserve"> </w:t>
            </w:r>
            <w:r w:rsidR="007E78EC" w:rsidRPr="00C5519D">
              <w:rPr>
                <w:bCs/>
                <w:iCs/>
                <w:szCs w:val="16"/>
              </w:rPr>
              <w:t xml:space="preserve">enviará al </w:t>
            </w:r>
            <w:r w:rsidR="00AB2216" w:rsidRPr="00C5519D">
              <w:rPr>
                <w:bCs/>
                <w:iCs/>
                <w:szCs w:val="16"/>
              </w:rPr>
              <w:t xml:space="preserve">consultor </w:t>
            </w:r>
            <w:r w:rsidR="007E78EC" w:rsidRPr="00C5519D">
              <w:rPr>
                <w:bCs/>
                <w:iCs/>
                <w:szCs w:val="16"/>
              </w:rPr>
              <w:t xml:space="preserve">un Informe </w:t>
            </w:r>
            <w:r w:rsidR="007E78EC" w:rsidRPr="00C5519D">
              <w:rPr>
                <w:szCs w:val="16"/>
              </w:rPr>
              <w:t>de Conformidad del Producto o Informe de Observaciones</w:t>
            </w:r>
            <w:r w:rsidR="007E78EC" w:rsidRPr="00C5519D">
              <w:rPr>
                <w:bCs/>
                <w:iCs/>
                <w:szCs w:val="16"/>
              </w:rPr>
              <w:t>, según corresponda</w:t>
            </w:r>
            <w:r w:rsidRPr="00C5519D">
              <w:rPr>
                <w:bCs/>
                <w:iCs/>
                <w:szCs w:val="16"/>
              </w:rPr>
              <w:t xml:space="preserve">. </w:t>
            </w:r>
          </w:p>
          <w:p w:rsidR="00F757B2" w:rsidRPr="00C5519D" w:rsidRDefault="00F757B2" w:rsidP="0085221B">
            <w:pPr>
              <w:pStyle w:val="Textoindependiente3"/>
              <w:spacing w:before="240" w:after="240"/>
              <w:ind w:left="290"/>
              <w:contextualSpacing/>
              <w:rPr>
                <w:bCs/>
                <w:iCs/>
                <w:szCs w:val="16"/>
              </w:rPr>
            </w:pPr>
          </w:p>
          <w:p w:rsidR="00F757B2" w:rsidRPr="00C5519D" w:rsidRDefault="00F757B2" w:rsidP="00F757B2">
            <w:pPr>
              <w:pStyle w:val="Textoindependiente3"/>
              <w:spacing w:before="240" w:after="240"/>
              <w:ind w:left="290"/>
              <w:contextualSpacing/>
              <w:rPr>
                <w:bCs/>
                <w:iCs/>
                <w:szCs w:val="16"/>
              </w:rPr>
            </w:pPr>
            <w:r w:rsidRPr="00C5519D">
              <w:rPr>
                <w:bCs/>
                <w:iCs/>
                <w:szCs w:val="16"/>
              </w:rPr>
              <w:t xml:space="preserve">En caso de encontrar observaciones, la empresa tendrá un plazo máximo de </w:t>
            </w:r>
            <w:r w:rsidR="00691302" w:rsidRPr="00C5519D">
              <w:rPr>
                <w:bCs/>
                <w:iCs/>
                <w:szCs w:val="16"/>
              </w:rPr>
              <w:t xml:space="preserve">quince </w:t>
            </w:r>
            <w:r w:rsidRPr="00C5519D">
              <w:rPr>
                <w:bCs/>
                <w:iCs/>
                <w:szCs w:val="16"/>
              </w:rPr>
              <w:t>(</w:t>
            </w:r>
            <w:r w:rsidR="00691302" w:rsidRPr="00C5519D">
              <w:rPr>
                <w:b/>
                <w:bCs/>
                <w:iCs/>
                <w:szCs w:val="16"/>
              </w:rPr>
              <w:t>15</w:t>
            </w:r>
            <w:r w:rsidRPr="00C5519D">
              <w:rPr>
                <w:bCs/>
                <w:iCs/>
                <w:szCs w:val="16"/>
              </w:rPr>
              <w:t xml:space="preserve">) días hábiles a partir del día </w:t>
            </w:r>
            <w:r w:rsidR="009E34E5" w:rsidRPr="00C5519D">
              <w:rPr>
                <w:bCs/>
                <w:iCs/>
                <w:szCs w:val="16"/>
              </w:rPr>
              <w:t xml:space="preserve">hábil </w:t>
            </w:r>
            <w:r w:rsidRPr="00C5519D">
              <w:rPr>
                <w:bCs/>
                <w:iCs/>
                <w:szCs w:val="16"/>
              </w:rPr>
              <w:t xml:space="preserve">siguiente de la </w:t>
            </w:r>
            <w:r w:rsidR="00DD5540" w:rsidRPr="00C5519D">
              <w:rPr>
                <w:bCs/>
                <w:iCs/>
                <w:szCs w:val="16"/>
              </w:rPr>
              <w:t>recepción</w:t>
            </w:r>
            <w:r w:rsidR="00AB2216" w:rsidRPr="00C5519D">
              <w:rPr>
                <w:bCs/>
                <w:iCs/>
                <w:szCs w:val="16"/>
              </w:rPr>
              <w:t xml:space="preserve"> </w:t>
            </w:r>
            <w:r w:rsidR="009E34E5" w:rsidRPr="00C5519D">
              <w:rPr>
                <w:bCs/>
                <w:iCs/>
                <w:szCs w:val="16"/>
              </w:rPr>
              <w:t xml:space="preserve">del </w:t>
            </w:r>
            <w:r w:rsidR="009E34E5" w:rsidRPr="00C5519D">
              <w:rPr>
                <w:szCs w:val="16"/>
              </w:rPr>
              <w:t>Informe de Observaciones</w:t>
            </w:r>
            <w:r w:rsidRPr="00C5519D">
              <w:rPr>
                <w:bCs/>
                <w:iCs/>
                <w:szCs w:val="16"/>
              </w:rPr>
              <w:t xml:space="preserve">, para subsanar las observaciones realizadas. </w:t>
            </w:r>
          </w:p>
          <w:p w:rsidR="00F757B2" w:rsidRPr="00C5519D" w:rsidRDefault="00F757B2" w:rsidP="00F757B2">
            <w:pPr>
              <w:pStyle w:val="Textoindependiente3"/>
              <w:spacing w:before="240" w:after="240"/>
              <w:ind w:left="290"/>
              <w:contextualSpacing/>
              <w:rPr>
                <w:bCs/>
                <w:iCs/>
                <w:szCs w:val="16"/>
              </w:rPr>
            </w:pPr>
          </w:p>
          <w:p w:rsidR="00F757B2" w:rsidRPr="00C5519D" w:rsidRDefault="00F757B2" w:rsidP="00F757B2">
            <w:pPr>
              <w:pStyle w:val="Textoindependiente3"/>
              <w:spacing w:before="240" w:after="240"/>
              <w:ind w:left="290"/>
              <w:contextualSpacing/>
              <w:rPr>
                <w:bCs/>
                <w:iCs/>
                <w:szCs w:val="16"/>
              </w:rPr>
            </w:pPr>
            <w:r w:rsidRPr="00C5519D">
              <w:rPr>
                <w:bCs/>
                <w:iCs/>
                <w:szCs w:val="16"/>
              </w:rPr>
              <w:t xml:space="preserve">Una vez </w:t>
            </w:r>
            <w:r w:rsidR="00D55F76" w:rsidRPr="00C5519D">
              <w:rPr>
                <w:bCs/>
                <w:iCs/>
                <w:szCs w:val="16"/>
              </w:rPr>
              <w:t xml:space="preserve">implementadas las correcciones del </w:t>
            </w:r>
            <w:ins w:id="273" w:author="Pantoja Gonzales Marcos" w:date="2017-10-25T09:58:00Z">
              <w:r w:rsidR="0094695B" w:rsidRPr="00C5519D">
                <w:rPr>
                  <w:bCs/>
                  <w:iCs/>
                  <w:szCs w:val="16"/>
                </w:rPr>
                <w:t>P</w:t>
              </w:r>
            </w:ins>
            <w:del w:id="274" w:author="Pantoja Gonzales Marcos" w:date="2017-10-25T09:58:00Z">
              <w:r w:rsidR="00D55F76" w:rsidRPr="00C5519D" w:rsidDel="0094695B">
                <w:rPr>
                  <w:bCs/>
                  <w:iCs/>
                  <w:szCs w:val="16"/>
                </w:rPr>
                <w:delText>p</w:delText>
              </w:r>
            </w:del>
            <w:r w:rsidR="00D55F76" w:rsidRPr="00C5519D">
              <w:rPr>
                <w:bCs/>
                <w:iCs/>
                <w:szCs w:val="16"/>
              </w:rPr>
              <w:t xml:space="preserve">roducto 3 en ambientes de desarrollo y </w:t>
            </w:r>
            <w:r w:rsidRPr="00C5519D">
              <w:rPr>
                <w:bCs/>
                <w:iCs/>
                <w:szCs w:val="16"/>
              </w:rPr>
              <w:t xml:space="preserve">recibidos los documentos subsanados, la </w:t>
            </w:r>
            <w:r w:rsidR="007F70C2" w:rsidRPr="00C5519D">
              <w:rPr>
                <w:bCs/>
                <w:iCs/>
                <w:szCs w:val="16"/>
              </w:rPr>
              <w:t>Contraparte</w:t>
            </w:r>
            <w:r w:rsidRPr="00C5519D">
              <w:rPr>
                <w:bCs/>
                <w:iCs/>
                <w:szCs w:val="16"/>
              </w:rPr>
              <w:t xml:space="preserve"> tendrá un plazo de </w:t>
            </w:r>
            <w:r w:rsidR="00D55F76" w:rsidRPr="00C5519D">
              <w:rPr>
                <w:bCs/>
                <w:iCs/>
                <w:szCs w:val="16"/>
              </w:rPr>
              <w:t>diez</w:t>
            </w:r>
            <w:r w:rsidR="00AB2216" w:rsidRPr="00C5519D">
              <w:rPr>
                <w:bCs/>
                <w:iCs/>
                <w:szCs w:val="16"/>
              </w:rPr>
              <w:t xml:space="preserve"> </w:t>
            </w:r>
            <w:r w:rsidRPr="00C5519D">
              <w:rPr>
                <w:bCs/>
                <w:iCs/>
                <w:szCs w:val="16"/>
              </w:rPr>
              <w:t>(</w:t>
            </w:r>
            <w:r w:rsidR="00D55F76" w:rsidRPr="00C5519D">
              <w:rPr>
                <w:b/>
                <w:bCs/>
                <w:iCs/>
                <w:szCs w:val="16"/>
              </w:rPr>
              <w:t>10</w:t>
            </w:r>
            <w:r w:rsidRPr="00C5519D">
              <w:rPr>
                <w:bCs/>
                <w:iCs/>
                <w:szCs w:val="16"/>
              </w:rPr>
              <w:t xml:space="preserve">) días hábiles para su revisión. </w:t>
            </w:r>
            <w:r w:rsidRPr="00C5519D">
              <w:rPr>
                <w:bCs/>
                <w:snapToGrid w:val="0"/>
                <w:szCs w:val="18"/>
                <w:lang w:eastAsia="es-BO"/>
              </w:rPr>
              <w:t>En caso de que se evidencie que</w:t>
            </w:r>
            <w:r w:rsidR="00D55F76" w:rsidRPr="00C5519D">
              <w:rPr>
                <w:bCs/>
                <w:snapToGrid w:val="0"/>
                <w:szCs w:val="18"/>
                <w:lang w:eastAsia="es-BO"/>
              </w:rPr>
              <w:t xml:space="preserve"> las correcciones del producto y/o</w:t>
            </w:r>
            <w:r w:rsidRPr="00C5519D">
              <w:rPr>
                <w:bCs/>
                <w:snapToGrid w:val="0"/>
                <w:szCs w:val="18"/>
                <w:lang w:eastAsia="es-BO"/>
              </w:rPr>
              <w:t xml:space="preserve"> los documentos en cuestión continúan con observaciones, se iniciará el cobro de multas de acuerdo a lo establecido en el literal C, numeral IV del presente documento, hasta que se efectúen las correcciones a satisfacción de la </w:t>
            </w:r>
            <w:r w:rsidR="007F70C2" w:rsidRPr="00C5519D">
              <w:rPr>
                <w:bCs/>
                <w:iCs/>
                <w:szCs w:val="16"/>
              </w:rPr>
              <w:t>Contraparte</w:t>
            </w:r>
            <w:r w:rsidRPr="00C5519D">
              <w:rPr>
                <w:bCs/>
                <w:snapToGrid w:val="0"/>
                <w:szCs w:val="18"/>
                <w:lang w:eastAsia="es-BO"/>
              </w:rPr>
              <w:t>.</w:t>
            </w:r>
          </w:p>
          <w:p w:rsidR="00F757B2" w:rsidRPr="00C5519D" w:rsidRDefault="00F757B2" w:rsidP="00F757B2">
            <w:pPr>
              <w:pStyle w:val="Textoindependiente3"/>
              <w:spacing w:before="240" w:after="240"/>
              <w:ind w:left="290"/>
              <w:contextualSpacing/>
              <w:rPr>
                <w:bCs/>
                <w:iCs/>
                <w:szCs w:val="16"/>
              </w:rPr>
            </w:pPr>
          </w:p>
          <w:p w:rsidR="00F757B2" w:rsidRPr="00C5519D" w:rsidRDefault="00F757B2" w:rsidP="00F757B2">
            <w:pPr>
              <w:pStyle w:val="Textoindependiente3"/>
              <w:spacing w:before="240" w:after="240"/>
              <w:ind w:left="290"/>
              <w:contextualSpacing/>
              <w:rPr>
                <w:bCs/>
                <w:iCs/>
                <w:szCs w:val="16"/>
              </w:rPr>
            </w:pPr>
            <w:r w:rsidRPr="00C5519D">
              <w:rPr>
                <w:bCs/>
                <w:iCs/>
                <w:szCs w:val="16"/>
              </w:rPr>
              <w:t>Verificado el cumplimiento</w:t>
            </w:r>
            <w:r w:rsidR="008478DB" w:rsidRPr="00C5519D">
              <w:rPr>
                <w:bCs/>
                <w:iCs/>
                <w:szCs w:val="16"/>
              </w:rPr>
              <w:t>,</w:t>
            </w:r>
            <w:r w:rsidRPr="00C5519D">
              <w:rPr>
                <w:bCs/>
                <w:iCs/>
                <w:szCs w:val="16"/>
              </w:rPr>
              <w:t xml:space="preserve"> se procederá a la emisión del Informe de Conformidad del Producto 3.</w:t>
            </w:r>
          </w:p>
          <w:p w:rsidR="00EA16F0" w:rsidRPr="00C5519D" w:rsidRDefault="00EA16F0" w:rsidP="0085221B">
            <w:pPr>
              <w:pStyle w:val="Textoindependiente3"/>
              <w:spacing w:before="240" w:after="240"/>
              <w:ind w:left="290"/>
              <w:contextualSpacing/>
              <w:rPr>
                <w:szCs w:val="16"/>
              </w:rPr>
            </w:pPr>
          </w:p>
          <w:p w:rsidR="00A917DC" w:rsidRPr="00C5519D" w:rsidRDefault="00A917DC">
            <w:pPr>
              <w:pStyle w:val="Textoindependiente3"/>
              <w:numPr>
                <w:ilvl w:val="3"/>
                <w:numId w:val="14"/>
              </w:numPr>
              <w:spacing w:before="240" w:after="240"/>
              <w:ind w:left="290" w:hanging="290"/>
              <w:contextualSpacing/>
              <w:rPr>
                <w:szCs w:val="16"/>
              </w:rPr>
            </w:pPr>
            <w:r w:rsidRPr="00C5519D">
              <w:rPr>
                <w:b/>
                <w:szCs w:val="16"/>
              </w:rPr>
              <w:t>Entrega de</w:t>
            </w:r>
            <w:r w:rsidR="00F757B2" w:rsidRPr="00C5519D">
              <w:rPr>
                <w:b/>
                <w:szCs w:val="16"/>
              </w:rPr>
              <w:t>l</w:t>
            </w:r>
            <w:r w:rsidRPr="00C5519D">
              <w:rPr>
                <w:b/>
                <w:szCs w:val="16"/>
              </w:rPr>
              <w:t xml:space="preserve"> Producto 4:</w:t>
            </w:r>
            <w:r w:rsidR="00AB2216" w:rsidRPr="00C5519D">
              <w:rPr>
                <w:b/>
                <w:szCs w:val="16"/>
              </w:rPr>
              <w:t xml:space="preserve"> </w:t>
            </w:r>
            <w:r w:rsidR="00C34FED" w:rsidRPr="00C5519D">
              <w:rPr>
                <w:szCs w:val="16"/>
              </w:rPr>
              <w:t xml:space="preserve">El </w:t>
            </w:r>
            <w:r w:rsidR="00AB2216" w:rsidRPr="00C5519D">
              <w:rPr>
                <w:bCs/>
                <w:iCs/>
                <w:szCs w:val="16"/>
              </w:rPr>
              <w:t xml:space="preserve">consultor </w:t>
            </w:r>
            <w:r w:rsidR="00AB2216" w:rsidRPr="00C5519D">
              <w:rPr>
                <w:szCs w:val="16"/>
              </w:rPr>
              <w:t xml:space="preserve"> </w:t>
            </w:r>
            <w:r w:rsidR="00320348" w:rsidRPr="00C5519D">
              <w:rPr>
                <w:szCs w:val="16"/>
              </w:rPr>
              <w:t xml:space="preserve">deberá entregar el </w:t>
            </w:r>
            <w:r w:rsidR="00C34FED" w:rsidRPr="00C5519D">
              <w:rPr>
                <w:szCs w:val="16"/>
              </w:rPr>
              <w:t xml:space="preserve">Producto 4 </w:t>
            </w:r>
            <w:r w:rsidRPr="00C5519D">
              <w:rPr>
                <w:szCs w:val="16"/>
              </w:rPr>
              <w:t xml:space="preserve">en un plazo menor o igual a </w:t>
            </w:r>
            <w:r w:rsidR="00B61C78" w:rsidRPr="00C5519D">
              <w:rPr>
                <w:szCs w:val="16"/>
              </w:rPr>
              <w:t>sesenta</w:t>
            </w:r>
            <w:r w:rsidR="00E6751E" w:rsidRPr="00C5519D">
              <w:rPr>
                <w:szCs w:val="16"/>
              </w:rPr>
              <w:t xml:space="preserve"> </w:t>
            </w:r>
            <w:r w:rsidRPr="00C5519D">
              <w:rPr>
                <w:szCs w:val="16"/>
              </w:rPr>
              <w:t>(</w:t>
            </w:r>
            <w:r w:rsidR="00B61C78" w:rsidRPr="00C5519D">
              <w:rPr>
                <w:b/>
                <w:szCs w:val="16"/>
              </w:rPr>
              <w:t>6</w:t>
            </w:r>
            <w:r w:rsidR="008F7CBD" w:rsidRPr="00C5519D">
              <w:rPr>
                <w:b/>
                <w:szCs w:val="16"/>
              </w:rPr>
              <w:t>0</w:t>
            </w:r>
            <w:r w:rsidRPr="00C5519D">
              <w:rPr>
                <w:szCs w:val="16"/>
              </w:rPr>
              <w:t xml:space="preserve">) días hábiles, computables a partir del siguiente día hábil de la fecha de </w:t>
            </w:r>
            <w:r w:rsidR="00D14F5A" w:rsidRPr="00C5519D">
              <w:rPr>
                <w:szCs w:val="16"/>
              </w:rPr>
              <w:t>recepción</w:t>
            </w:r>
            <w:r w:rsidRPr="00C5519D">
              <w:rPr>
                <w:szCs w:val="16"/>
              </w:rPr>
              <w:t xml:space="preserve"> del Informe de Conformidad del Producto </w:t>
            </w:r>
            <w:r w:rsidR="00EA16F0" w:rsidRPr="00C5519D">
              <w:rPr>
                <w:szCs w:val="16"/>
              </w:rPr>
              <w:t>3</w:t>
            </w:r>
            <w:r w:rsidRPr="00C5519D">
              <w:rPr>
                <w:szCs w:val="16"/>
              </w:rPr>
              <w:t>.</w:t>
            </w:r>
          </w:p>
          <w:p w:rsidR="00EA16F0" w:rsidRPr="00C5519D" w:rsidRDefault="00EA16F0" w:rsidP="0085221B">
            <w:pPr>
              <w:pStyle w:val="Textoindependiente3"/>
              <w:spacing w:before="240" w:after="240"/>
              <w:ind w:left="290"/>
              <w:contextualSpacing/>
              <w:rPr>
                <w:bCs/>
                <w:iCs/>
                <w:szCs w:val="16"/>
              </w:rPr>
            </w:pPr>
          </w:p>
          <w:p w:rsidR="00D40C62" w:rsidRPr="00C5519D" w:rsidRDefault="00EA16F0" w:rsidP="00D40C62">
            <w:pPr>
              <w:pStyle w:val="Textoindependiente3"/>
              <w:numPr>
                <w:ilvl w:val="3"/>
                <w:numId w:val="14"/>
              </w:numPr>
              <w:spacing w:before="240" w:after="240"/>
              <w:ind w:left="290" w:hanging="290"/>
              <w:contextualSpacing/>
              <w:rPr>
                <w:bCs/>
                <w:iCs/>
                <w:szCs w:val="16"/>
              </w:rPr>
            </w:pPr>
            <w:r w:rsidRPr="00C5519D">
              <w:rPr>
                <w:b/>
                <w:bCs/>
                <w:szCs w:val="16"/>
              </w:rPr>
              <w:t>Informe de Conformidad de</w:t>
            </w:r>
            <w:r w:rsidR="00D40C62" w:rsidRPr="00C5519D">
              <w:rPr>
                <w:b/>
                <w:bCs/>
                <w:szCs w:val="16"/>
              </w:rPr>
              <w:t xml:space="preserve">l </w:t>
            </w:r>
            <w:r w:rsidRPr="00C5519D">
              <w:rPr>
                <w:b/>
                <w:bCs/>
                <w:szCs w:val="16"/>
              </w:rPr>
              <w:t xml:space="preserve">Producto </w:t>
            </w:r>
            <w:r w:rsidR="00D40C62" w:rsidRPr="00C5519D">
              <w:rPr>
                <w:b/>
                <w:bCs/>
                <w:szCs w:val="16"/>
              </w:rPr>
              <w:t>4</w:t>
            </w:r>
            <w:r w:rsidRPr="00C5519D">
              <w:rPr>
                <w:b/>
                <w:bCs/>
                <w:szCs w:val="16"/>
              </w:rPr>
              <w:t>:</w:t>
            </w:r>
            <w:r w:rsidR="00D40C62" w:rsidRPr="00C5519D">
              <w:rPr>
                <w:bCs/>
                <w:iCs/>
                <w:szCs w:val="16"/>
              </w:rPr>
              <w:t xml:space="preserve">La </w:t>
            </w:r>
            <w:r w:rsidR="007F70C2" w:rsidRPr="00C5519D">
              <w:rPr>
                <w:bCs/>
                <w:iCs/>
                <w:szCs w:val="16"/>
              </w:rPr>
              <w:t>Contraparte</w:t>
            </w:r>
            <w:r w:rsidR="00E53DC7" w:rsidRPr="00C5519D">
              <w:rPr>
                <w:bCs/>
                <w:iCs/>
                <w:szCs w:val="16"/>
              </w:rPr>
              <w:t xml:space="preserve"> </w:t>
            </w:r>
            <w:r w:rsidR="00D40C62" w:rsidRPr="00C5519D">
              <w:rPr>
                <w:bCs/>
                <w:iCs/>
                <w:szCs w:val="16"/>
              </w:rPr>
              <w:t>realizará la verificación y pruebas del Producto</w:t>
            </w:r>
            <w:r w:rsidR="003377BD" w:rsidRPr="00C5519D">
              <w:rPr>
                <w:bCs/>
                <w:iCs/>
                <w:szCs w:val="16"/>
              </w:rPr>
              <w:t>4</w:t>
            </w:r>
            <w:r w:rsidR="00D40C62" w:rsidRPr="00C5519D">
              <w:rPr>
                <w:bCs/>
                <w:iCs/>
                <w:szCs w:val="16"/>
              </w:rPr>
              <w:t xml:space="preserve"> en un plazo máximo de </w:t>
            </w:r>
            <w:r w:rsidR="00691302" w:rsidRPr="00C5519D">
              <w:rPr>
                <w:bCs/>
                <w:iCs/>
                <w:szCs w:val="16"/>
              </w:rPr>
              <w:t>ve</w:t>
            </w:r>
            <w:r w:rsidR="00DA06C6" w:rsidRPr="00C5519D">
              <w:rPr>
                <w:bCs/>
                <w:iCs/>
                <w:szCs w:val="16"/>
              </w:rPr>
              <w:t>i</w:t>
            </w:r>
            <w:r w:rsidR="00691302" w:rsidRPr="00C5519D">
              <w:rPr>
                <w:bCs/>
                <w:iCs/>
                <w:szCs w:val="16"/>
              </w:rPr>
              <w:t>nte</w:t>
            </w:r>
            <w:ins w:id="275" w:author="Pantoja Gonzales Marcos" w:date="2017-10-25T10:01:00Z">
              <w:r w:rsidR="00F72C6B" w:rsidRPr="00C5519D">
                <w:rPr>
                  <w:bCs/>
                  <w:iCs/>
                  <w:szCs w:val="16"/>
                </w:rPr>
                <w:t xml:space="preserve"> </w:t>
              </w:r>
            </w:ins>
            <w:r w:rsidR="00D40C62" w:rsidRPr="00C5519D">
              <w:rPr>
                <w:bCs/>
                <w:iCs/>
                <w:szCs w:val="16"/>
              </w:rPr>
              <w:t>(</w:t>
            </w:r>
            <w:r w:rsidR="00691302" w:rsidRPr="00C5519D">
              <w:rPr>
                <w:b/>
                <w:bCs/>
                <w:iCs/>
                <w:szCs w:val="16"/>
              </w:rPr>
              <w:t>20</w:t>
            </w:r>
            <w:r w:rsidR="00D40C62" w:rsidRPr="00C5519D">
              <w:rPr>
                <w:bCs/>
                <w:iCs/>
                <w:szCs w:val="16"/>
              </w:rPr>
              <w:t>) días hábiles</w:t>
            </w:r>
            <w:r w:rsidR="00E53DC7" w:rsidRPr="00C5519D">
              <w:rPr>
                <w:bCs/>
                <w:iCs/>
                <w:szCs w:val="16"/>
              </w:rPr>
              <w:t xml:space="preserve"> </w:t>
            </w:r>
            <w:r w:rsidR="00D40C62" w:rsidRPr="00C5519D">
              <w:rPr>
                <w:bCs/>
                <w:iCs/>
                <w:szCs w:val="16"/>
              </w:rPr>
              <w:t>computa</w:t>
            </w:r>
            <w:r w:rsidR="009E34E5" w:rsidRPr="00C5519D">
              <w:rPr>
                <w:bCs/>
                <w:iCs/>
                <w:szCs w:val="16"/>
              </w:rPr>
              <w:t>ble</w:t>
            </w:r>
            <w:r w:rsidR="00D40C62" w:rsidRPr="00C5519D">
              <w:rPr>
                <w:bCs/>
                <w:iCs/>
                <w:szCs w:val="16"/>
              </w:rPr>
              <w:t xml:space="preserve">s a partir del día </w:t>
            </w:r>
            <w:r w:rsidR="009E34E5" w:rsidRPr="00C5519D">
              <w:rPr>
                <w:bCs/>
                <w:iCs/>
                <w:szCs w:val="16"/>
              </w:rPr>
              <w:t xml:space="preserve">hábil </w:t>
            </w:r>
            <w:r w:rsidR="00D40C62" w:rsidRPr="00C5519D">
              <w:rPr>
                <w:bCs/>
                <w:iCs/>
                <w:szCs w:val="16"/>
              </w:rPr>
              <w:t xml:space="preserve">siguiente a la fecha de </w:t>
            </w:r>
            <w:r w:rsidR="00691302" w:rsidRPr="00C5519D">
              <w:rPr>
                <w:bCs/>
                <w:iCs/>
                <w:szCs w:val="16"/>
              </w:rPr>
              <w:t xml:space="preserve">implementación de los productos 2 y 3 en ambientes de </w:t>
            </w:r>
            <w:r w:rsidR="00691302" w:rsidRPr="00C5519D">
              <w:rPr>
                <w:szCs w:val="16"/>
              </w:rPr>
              <w:t>pre-producción,</w:t>
            </w:r>
            <w:r w:rsidR="00AB2216" w:rsidRPr="00C5519D">
              <w:rPr>
                <w:szCs w:val="16"/>
              </w:rPr>
              <w:t xml:space="preserve"> </w:t>
            </w:r>
            <w:r w:rsidR="002F2C07" w:rsidRPr="00C5519D">
              <w:rPr>
                <w:szCs w:val="16"/>
              </w:rPr>
              <w:t xml:space="preserve">implementación y/o </w:t>
            </w:r>
            <w:r w:rsidR="00691302" w:rsidRPr="00C5519D">
              <w:rPr>
                <w:szCs w:val="16"/>
              </w:rPr>
              <w:t xml:space="preserve">administración de las herramientas y/o técnicas de migración de datos al SITES, en coordinación con la </w:t>
            </w:r>
            <w:r w:rsidR="007F70C2" w:rsidRPr="00C5519D">
              <w:rPr>
                <w:szCs w:val="16"/>
              </w:rPr>
              <w:t>Contraparte</w:t>
            </w:r>
            <w:r w:rsidR="00691302" w:rsidRPr="00C5519D">
              <w:rPr>
                <w:bCs/>
                <w:iCs/>
                <w:szCs w:val="16"/>
              </w:rPr>
              <w:t xml:space="preserve"> </w:t>
            </w:r>
            <w:r w:rsidR="00E53DC7" w:rsidRPr="00C5519D">
              <w:rPr>
                <w:bCs/>
                <w:iCs/>
                <w:szCs w:val="16"/>
              </w:rPr>
              <w:t>y presentación</w:t>
            </w:r>
            <w:r w:rsidR="00D40C62" w:rsidRPr="00C5519D">
              <w:rPr>
                <w:bCs/>
                <w:iCs/>
                <w:szCs w:val="16"/>
              </w:rPr>
              <w:t xml:space="preserve"> de los documentos</w:t>
            </w:r>
            <w:r w:rsidR="002F2C07" w:rsidRPr="00C5519D">
              <w:rPr>
                <w:bCs/>
                <w:iCs/>
                <w:szCs w:val="16"/>
              </w:rPr>
              <w:t xml:space="preserve"> correspondientes</w:t>
            </w:r>
            <w:r w:rsidR="00D40C62" w:rsidRPr="00C5519D">
              <w:rPr>
                <w:bCs/>
                <w:iCs/>
                <w:szCs w:val="16"/>
              </w:rPr>
              <w:t xml:space="preserve">, </w:t>
            </w:r>
            <w:r w:rsidR="002F2C07" w:rsidRPr="00C5519D">
              <w:rPr>
                <w:bCs/>
                <w:iCs/>
                <w:szCs w:val="16"/>
              </w:rPr>
              <w:t xml:space="preserve">posteriormente se </w:t>
            </w:r>
            <w:r w:rsidR="007E78EC" w:rsidRPr="00C5519D">
              <w:rPr>
                <w:bCs/>
                <w:iCs/>
                <w:szCs w:val="16"/>
              </w:rPr>
              <w:t xml:space="preserve">enviará al </w:t>
            </w:r>
            <w:r w:rsidR="00AB2216" w:rsidRPr="00C5519D">
              <w:rPr>
                <w:bCs/>
                <w:iCs/>
                <w:szCs w:val="16"/>
              </w:rPr>
              <w:t>consultor</w:t>
            </w:r>
            <w:r w:rsidR="007E78EC" w:rsidRPr="00C5519D">
              <w:rPr>
                <w:bCs/>
                <w:iCs/>
                <w:szCs w:val="16"/>
              </w:rPr>
              <w:t xml:space="preserve"> un Informe </w:t>
            </w:r>
            <w:r w:rsidR="007E78EC" w:rsidRPr="00C5519D">
              <w:rPr>
                <w:szCs w:val="16"/>
              </w:rPr>
              <w:t>de Conformidad del</w:t>
            </w:r>
            <w:r w:rsidR="00AB2216" w:rsidRPr="00C5519D">
              <w:rPr>
                <w:szCs w:val="16"/>
              </w:rPr>
              <w:t xml:space="preserve"> </w:t>
            </w:r>
            <w:r w:rsidR="007E78EC" w:rsidRPr="00C5519D">
              <w:rPr>
                <w:szCs w:val="16"/>
              </w:rPr>
              <w:t>Producto o Informe de Observaciones</w:t>
            </w:r>
            <w:r w:rsidR="007E78EC" w:rsidRPr="00C5519D">
              <w:rPr>
                <w:bCs/>
                <w:iCs/>
                <w:szCs w:val="16"/>
              </w:rPr>
              <w:t>, según corresponda</w:t>
            </w:r>
            <w:r w:rsidR="00D40C62" w:rsidRPr="00C5519D">
              <w:rPr>
                <w:bCs/>
                <w:iCs/>
                <w:szCs w:val="16"/>
              </w:rPr>
              <w:t xml:space="preserve">. </w:t>
            </w:r>
          </w:p>
          <w:p w:rsidR="00D40C62" w:rsidRPr="00C5519D" w:rsidRDefault="00D40C62" w:rsidP="00D40C62">
            <w:pPr>
              <w:pStyle w:val="Textoindependiente3"/>
              <w:spacing w:before="240" w:after="240"/>
              <w:ind w:left="290"/>
              <w:contextualSpacing/>
              <w:rPr>
                <w:bCs/>
                <w:iCs/>
                <w:szCs w:val="16"/>
              </w:rPr>
            </w:pPr>
          </w:p>
          <w:p w:rsidR="00D40C62" w:rsidRPr="00C5519D" w:rsidRDefault="00D40C62" w:rsidP="00D40C62">
            <w:pPr>
              <w:pStyle w:val="Textoindependiente3"/>
              <w:spacing w:before="240" w:after="240"/>
              <w:ind w:left="290"/>
              <w:contextualSpacing/>
              <w:rPr>
                <w:bCs/>
                <w:iCs/>
                <w:szCs w:val="16"/>
              </w:rPr>
            </w:pPr>
            <w:r w:rsidRPr="00C5519D">
              <w:rPr>
                <w:bCs/>
                <w:iCs/>
                <w:szCs w:val="16"/>
              </w:rPr>
              <w:t>En caso de encontrar observaciones,</w:t>
            </w:r>
            <w:r w:rsidR="00AB2216" w:rsidRPr="00C5519D">
              <w:rPr>
                <w:bCs/>
                <w:iCs/>
                <w:szCs w:val="16"/>
              </w:rPr>
              <w:t xml:space="preserve"> </w:t>
            </w:r>
            <w:r w:rsidRPr="00C5519D">
              <w:rPr>
                <w:bCs/>
                <w:iCs/>
                <w:szCs w:val="16"/>
              </w:rPr>
              <w:t xml:space="preserve">la empresa tendrá un plazo máximo de </w:t>
            </w:r>
            <w:r w:rsidR="002F2C07" w:rsidRPr="00C5519D">
              <w:rPr>
                <w:bCs/>
                <w:iCs/>
                <w:szCs w:val="16"/>
              </w:rPr>
              <w:t xml:space="preserve">quince </w:t>
            </w:r>
            <w:r w:rsidRPr="00C5519D">
              <w:rPr>
                <w:bCs/>
                <w:iCs/>
                <w:szCs w:val="16"/>
              </w:rPr>
              <w:t>(</w:t>
            </w:r>
            <w:r w:rsidR="00201B37" w:rsidRPr="00C5519D">
              <w:rPr>
                <w:b/>
                <w:bCs/>
                <w:iCs/>
                <w:szCs w:val="16"/>
              </w:rPr>
              <w:t>1</w:t>
            </w:r>
            <w:r w:rsidR="002F2C07" w:rsidRPr="00C5519D">
              <w:rPr>
                <w:b/>
                <w:bCs/>
                <w:iCs/>
                <w:szCs w:val="16"/>
              </w:rPr>
              <w:t>5</w:t>
            </w:r>
            <w:r w:rsidRPr="00C5519D">
              <w:rPr>
                <w:bCs/>
                <w:iCs/>
                <w:szCs w:val="16"/>
              </w:rPr>
              <w:t xml:space="preserve">) días hábiles a partir del día </w:t>
            </w:r>
            <w:r w:rsidR="007E78EC" w:rsidRPr="00C5519D">
              <w:rPr>
                <w:bCs/>
                <w:iCs/>
                <w:szCs w:val="16"/>
              </w:rPr>
              <w:t xml:space="preserve">hábil </w:t>
            </w:r>
            <w:r w:rsidRPr="00C5519D">
              <w:rPr>
                <w:bCs/>
                <w:iCs/>
                <w:szCs w:val="16"/>
              </w:rPr>
              <w:t xml:space="preserve">siguiente de la </w:t>
            </w:r>
            <w:r w:rsidR="00DD5540" w:rsidRPr="00C5519D">
              <w:rPr>
                <w:bCs/>
                <w:iCs/>
                <w:szCs w:val="16"/>
              </w:rPr>
              <w:t>recepción</w:t>
            </w:r>
            <w:r w:rsidR="00AB2216" w:rsidRPr="00C5519D">
              <w:rPr>
                <w:bCs/>
                <w:iCs/>
                <w:szCs w:val="16"/>
              </w:rPr>
              <w:t xml:space="preserve"> </w:t>
            </w:r>
            <w:r w:rsidR="007E78EC" w:rsidRPr="00C5519D">
              <w:rPr>
                <w:bCs/>
                <w:iCs/>
                <w:szCs w:val="16"/>
              </w:rPr>
              <w:t xml:space="preserve">del </w:t>
            </w:r>
            <w:r w:rsidR="007E78EC" w:rsidRPr="00C5519D">
              <w:rPr>
                <w:szCs w:val="16"/>
              </w:rPr>
              <w:t>Informe de Observaciones</w:t>
            </w:r>
            <w:r w:rsidRPr="00C5519D">
              <w:rPr>
                <w:bCs/>
                <w:iCs/>
                <w:szCs w:val="16"/>
              </w:rPr>
              <w:t xml:space="preserve">, para subsanar las observaciones realizadas. </w:t>
            </w:r>
          </w:p>
          <w:p w:rsidR="00D40C62" w:rsidRPr="00C5519D" w:rsidRDefault="00D40C62" w:rsidP="00D40C62">
            <w:pPr>
              <w:pStyle w:val="Textoindependiente3"/>
              <w:spacing w:before="240" w:after="240"/>
              <w:ind w:left="290"/>
              <w:contextualSpacing/>
              <w:rPr>
                <w:bCs/>
                <w:iCs/>
                <w:szCs w:val="16"/>
              </w:rPr>
            </w:pPr>
          </w:p>
          <w:p w:rsidR="00233B3A" w:rsidRPr="00C5519D" w:rsidRDefault="00D40C62" w:rsidP="0085221B">
            <w:pPr>
              <w:pStyle w:val="Textoindependiente3"/>
              <w:spacing w:before="240" w:after="240"/>
              <w:ind w:left="290"/>
              <w:contextualSpacing/>
              <w:rPr>
                <w:bCs/>
                <w:snapToGrid w:val="0"/>
                <w:szCs w:val="18"/>
                <w:lang w:eastAsia="es-BO"/>
              </w:rPr>
            </w:pPr>
            <w:r w:rsidRPr="00C5519D">
              <w:rPr>
                <w:bCs/>
                <w:iCs/>
                <w:szCs w:val="16"/>
              </w:rPr>
              <w:t xml:space="preserve">Una vez recibidos los documentos subsanados, la </w:t>
            </w:r>
            <w:r w:rsidR="007F70C2" w:rsidRPr="00C5519D">
              <w:rPr>
                <w:bCs/>
                <w:iCs/>
                <w:szCs w:val="16"/>
              </w:rPr>
              <w:t>Contraparte</w:t>
            </w:r>
            <w:r w:rsidRPr="00C5519D">
              <w:rPr>
                <w:bCs/>
                <w:iCs/>
                <w:szCs w:val="16"/>
              </w:rPr>
              <w:t xml:space="preserve"> tendrá un plazo de </w:t>
            </w:r>
            <w:r w:rsidR="002F2C07" w:rsidRPr="00C5519D">
              <w:rPr>
                <w:bCs/>
                <w:iCs/>
                <w:szCs w:val="16"/>
              </w:rPr>
              <w:t>ve</w:t>
            </w:r>
            <w:r w:rsidR="00DA06C6" w:rsidRPr="00C5519D">
              <w:rPr>
                <w:bCs/>
                <w:iCs/>
                <w:szCs w:val="16"/>
              </w:rPr>
              <w:t>i</w:t>
            </w:r>
            <w:r w:rsidR="002F2C07" w:rsidRPr="00C5519D">
              <w:rPr>
                <w:bCs/>
                <w:iCs/>
                <w:szCs w:val="16"/>
              </w:rPr>
              <w:t>nte</w:t>
            </w:r>
            <w:r w:rsidR="00AB2216" w:rsidRPr="00C5519D">
              <w:rPr>
                <w:bCs/>
                <w:iCs/>
                <w:szCs w:val="16"/>
              </w:rPr>
              <w:t xml:space="preserve"> </w:t>
            </w:r>
            <w:r w:rsidRPr="007B4262">
              <w:rPr>
                <w:b/>
                <w:bCs/>
                <w:iCs/>
                <w:szCs w:val="16"/>
                <w:rPrChange w:id="276" w:author="Soto Salvador Ximena" w:date="2017-10-27T11:20:00Z">
                  <w:rPr>
                    <w:bCs/>
                    <w:iCs/>
                    <w:szCs w:val="16"/>
                  </w:rPr>
                </w:rPrChange>
              </w:rPr>
              <w:t>(</w:t>
            </w:r>
            <w:r w:rsidR="002F2C07" w:rsidRPr="007B4262">
              <w:rPr>
                <w:b/>
                <w:bCs/>
                <w:iCs/>
                <w:szCs w:val="16"/>
                <w:rPrChange w:id="277" w:author="Soto Salvador Ximena" w:date="2017-10-27T11:20:00Z">
                  <w:rPr>
                    <w:bCs/>
                    <w:iCs/>
                    <w:szCs w:val="16"/>
                  </w:rPr>
                </w:rPrChange>
              </w:rPr>
              <w:t>20</w:t>
            </w:r>
            <w:r w:rsidRPr="007B4262">
              <w:rPr>
                <w:b/>
                <w:bCs/>
                <w:iCs/>
                <w:szCs w:val="16"/>
                <w:rPrChange w:id="278" w:author="Soto Salvador Ximena" w:date="2017-10-27T11:20:00Z">
                  <w:rPr>
                    <w:bCs/>
                    <w:iCs/>
                    <w:szCs w:val="16"/>
                  </w:rPr>
                </w:rPrChange>
              </w:rPr>
              <w:t>)</w:t>
            </w:r>
            <w:r w:rsidRPr="00C5519D">
              <w:rPr>
                <w:bCs/>
                <w:iCs/>
                <w:szCs w:val="16"/>
              </w:rPr>
              <w:t xml:space="preserve"> días hábiles para su revisión. </w:t>
            </w:r>
            <w:r w:rsidRPr="00C5519D">
              <w:rPr>
                <w:bCs/>
                <w:snapToGrid w:val="0"/>
                <w:szCs w:val="18"/>
                <w:lang w:eastAsia="es-BO"/>
              </w:rPr>
              <w:t>En caso de que se evidencie que</w:t>
            </w:r>
            <w:r w:rsidR="002F2C07" w:rsidRPr="00C5519D">
              <w:rPr>
                <w:bCs/>
                <w:snapToGrid w:val="0"/>
                <w:szCs w:val="18"/>
                <w:lang w:eastAsia="es-BO"/>
              </w:rPr>
              <w:t xml:space="preserve"> las correcciones del producto y/o</w:t>
            </w:r>
            <w:r w:rsidR="00AB2216" w:rsidRPr="00C5519D">
              <w:rPr>
                <w:bCs/>
                <w:snapToGrid w:val="0"/>
                <w:szCs w:val="18"/>
                <w:lang w:eastAsia="es-BO"/>
              </w:rPr>
              <w:t xml:space="preserve"> </w:t>
            </w:r>
            <w:r w:rsidRPr="00C5519D">
              <w:rPr>
                <w:bCs/>
                <w:snapToGrid w:val="0"/>
                <w:szCs w:val="18"/>
                <w:lang w:eastAsia="es-BO"/>
              </w:rPr>
              <w:t xml:space="preserve">los documentos en cuestión continúan con observaciones, se iniciará el cobro de multas de acuerdo a lo establecido en el literal C, numeral IV del presente documento, hasta que se efectúen las correcciones a satisfacción de la </w:t>
            </w:r>
            <w:r w:rsidR="007F70C2" w:rsidRPr="00C5519D">
              <w:rPr>
                <w:bCs/>
                <w:iCs/>
                <w:szCs w:val="16"/>
              </w:rPr>
              <w:t>Contraparte</w:t>
            </w:r>
            <w:r w:rsidRPr="00C5519D">
              <w:rPr>
                <w:bCs/>
                <w:snapToGrid w:val="0"/>
                <w:szCs w:val="18"/>
                <w:lang w:eastAsia="es-BO"/>
              </w:rPr>
              <w:t>.</w:t>
            </w:r>
          </w:p>
          <w:p w:rsidR="0087030F" w:rsidRPr="00C5519D" w:rsidRDefault="0087030F" w:rsidP="0085221B">
            <w:pPr>
              <w:pStyle w:val="Textoindependiente3"/>
              <w:spacing w:before="240" w:after="240"/>
              <w:ind w:left="290"/>
              <w:contextualSpacing/>
              <w:rPr>
                <w:szCs w:val="16"/>
              </w:rPr>
            </w:pPr>
          </w:p>
          <w:p w:rsidR="0087030F" w:rsidRPr="00C5519D" w:rsidRDefault="0087030F" w:rsidP="0087030F">
            <w:pPr>
              <w:pStyle w:val="Textoindependiente3"/>
              <w:spacing w:before="240" w:after="240"/>
              <w:ind w:left="290"/>
              <w:contextualSpacing/>
              <w:rPr>
                <w:bCs/>
                <w:iCs/>
                <w:szCs w:val="16"/>
              </w:rPr>
            </w:pPr>
            <w:r w:rsidRPr="00C5519D">
              <w:rPr>
                <w:bCs/>
                <w:iCs/>
                <w:szCs w:val="16"/>
              </w:rPr>
              <w:t>Verificado el cumplimiento, se procederá a la emisión del Informe de Conformidad del Producto 4.</w:t>
            </w:r>
          </w:p>
          <w:p w:rsidR="00D40C62" w:rsidRPr="00C5519D" w:rsidRDefault="00D40C62" w:rsidP="00793A16">
            <w:pPr>
              <w:pStyle w:val="Textoindependiente3"/>
              <w:spacing w:before="240" w:after="240"/>
              <w:ind w:left="290" w:hanging="290"/>
              <w:contextualSpacing/>
              <w:rPr>
                <w:szCs w:val="16"/>
              </w:rPr>
            </w:pPr>
          </w:p>
          <w:p w:rsidR="00251807" w:rsidRPr="00C5519D" w:rsidRDefault="00251807" w:rsidP="00251807">
            <w:pPr>
              <w:pStyle w:val="Textoindependiente3"/>
              <w:numPr>
                <w:ilvl w:val="3"/>
                <w:numId w:val="14"/>
              </w:numPr>
              <w:spacing w:before="240" w:after="240"/>
              <w:ind w:left="290" w:hanging="290"/>
              <w:contextualSpacing/>
              <w:rPr>
                <w:szCs w:val="16"/>
              </w:rPr>
            </w:pPr>
            <w:r w:rsidRPr="00C5519D">
              <w:rPr>
                <w:b/>
                <w:szCs w:val="16"/>
              </w:rPr>
              <w:t xml:space="preserve">Entrega </w:t>
            </w:r>
            <w:r w:rsidR="0068589C" w:rsidRPr="00C5519D">
              <w:rPr>
                <w:b/>
                <w:szCs w:val="16"/>
              </w:rPr>
              <w:t>de</w:t>
            </w:r>
            <w:r w:rsidR="009B61F3" w:rsidRPr="00C5519D">
              <w:rPr>
                <w:b/>
                <w:szCs w:val="16"/>
              </w:rPr>
              <w:t>l</w:t>
            </w:r>
            <w:r w:rsidR="0068589C" w:rsidRPr="00C5519D">
              <w:rPr>
                <w:b/>
                <w:szCs w:val="16"/>
              </w:rPr>
              <w:t xml:space="preserve"> Producto 5</w:t>
            </w:r>
            <w:r w:rsidRPr="00C5519D">
              <w:rPr>
                <w:b/>
                <w:szCs w:val="16"/>
              </w:rPr>
              <w:t>:</w:t>
            </w:r>
            <w:r w:rsidR="00AB2216" w:rsidRPr="00C5519D">
              <w:rPr>
                <w:b/>
                <w:szCs w:val="16"/>
              </w:rPr>
              <w:t xml:space="preserve"> </w:t>
            </w:r>
            <w:r w:rsidRPr="00C5519D">
              <w:rPr>
                <w:szCs w:val="16"/>
              </w:rPr>
              <w:t xml:space="preserve">El </w:t>
            </w:r>
            <w:r w:rsidR="00AB2216" w:rsidRPr="00C5519D">
              <w:rPr>
                <w:bCs/>
                <w:iCs/>
                <w:szCs w:val="16"/>
              </w:rPr>
              <w:t xml:space="preserve">consultor </w:t>
            </w:r>
            <w:r w:rsidR="00AB2216" w:rsidRPr="00C5519D">
              <w:rPr>
                <w:szCs w:val="16"/>
              </w:rPr>
              <w:t xml:space="preserve"> </w:t>
            </w:r>
            <w:r w:rsidRPr="00C5519D">
              <w:rPr>
                <w:szCs w:val="16"/>
              </w:rPr>
              <w:t xml:space="preserve">deberá entregar </w:t>
            </w:r>
            <w:r w:rsidR="0068589C" w:rsidRPr="00C5519D">
              <w:rPr>
                <w:szCs w:val="16"/>
              </w:rPr>
              <w:t xml:space="preserve">el </w:t>
            </w:r>
            <w:r w:rsidRPr="00C5519D">
              <w:rPr>
                <w:szCs w:val="16"/>
              </w:rPr>
              <w:t>Producto</w:t>
            </w:r>
            <w:ins w:id="279" w:author="Pantoja Gonzales Marcos" w:date="2017-10-25T10:02:00Z">
              <w:r w:rsidR="00F72C6B" w:rsidRPr="00C5519D">
                <w:rPr>
                  <w:szCs w:val="16"/>
                </w:rPr>
                <w:t xml:space="preserve"> </w:t>
              </w:r>
            </w:ins>
            <w:r w:rsidR="003377BD" w:rsidRPr="00C5519D">
              <w:rPr>
                <w:szCs w:val="16"/>
              </w:rPr>
              <w:t>5</w:t>
            </w:r>
            <w:r w:rsidR="00AB2216" w:rsidRPr="00C5519D">
              <w:rPr>
                <w:szCs w:val="16"/>
              </w:rPr>
              <w:t xml:space="preserve"> </w:t>
            </w:r>
            <w:r w:rsidRPr="00C5519D">
              <w:rPr>
                <w:szCs w:val="16"/>
              </w:rPr>
              <w:t xml:space="preserve">en un plazo menor o igual a </w:t>
            </w:r>
            <w:r w:rsidR="00E53DC7" w:rsidRPr="00C5519D">
              <w:rPr>
                <w:szCs w:val="16"/>
              </w:rPr>
              <w:t xml:space="preserve">treinta </w:t>
            </w:r>
            <w:r w:rsidRPr="00C5519D">
              <w:rPr>
                <w:szCs w:val="16"/>
              </w:rPr>
              <w:t>(</w:t>
            </w:r>
            <w:r w:rsidR="00E53DC7" w:rsidRPr="00C5519D">
              <w:rPr>
                <w:b/>
                <w:szCs w:val="16"/>
              </w:rPr>
              <w:t>3</w:t>
            </w:r>
            <w:r w:rsidRPr="00C5519D">
              <w:rPr>
                <w:b/>
                <w:szCs w:val="16"/>
              </w:rPr>
              <w:t>0</w:t>
            </w:r>
            <w:r w:rsidRPr="00C5519D">
              <w:rPr>
                <w:szCs w:val="16"/>
              </w:rPr>
              <w:t xml:space="preserve">) días hábiles, computables a partir del siguiente día hábil de la fecha de </w:t>
            </w:r>
            <w:r w:rsidR="00D14F5A" w:rsidRPr="00C5519D">
              <w:rPr>
                <w:szCs w:val="16"/>
              </w:rPr>
              <w:t>recepción</w:t>
            </w:r>
            <w:r w:rsidRPr="00C5519D">
              <w:rPr>
                <w:szCs w:val="16"/>
              </w:rPr>
              <w:t xml:space="preserve"> del Informe de Conformidad</w:t>
            </w:r>
            <w:r w:rsidR="00AB2216" w:rsidRPr="00C5519D">
              <w:rPr>
                <w:szCs w:val="16"/>
              </w:rPr>
              <w:t xml:space="preserve"> </w:t>
            </w:r>
            <w:r w:rsidRPr="00C5519D">
              <w:rPr>
                <w:bCs/>
                <w:iCs/>
                <w:szCs w:val="16"/>
              </w:rPr>
              <w:t xml:space="preserve">del Producto </w:t>
            </w:r>
            <w:r w:rsidR="00C82C9D" w:rsidRPr="00C5519D">
              <w:rPr>
                <w:bCs/>
                <w:iCs/>
                <w:szCs w:val="16"/>
              </w:rPr>
              <w:t>4</w:t>
            </w:r>
            <w:r w:rsidRPr="00C5519D">
              <w:rPr>
                <w:szCs w:val="16"/>
              </w:rPr>
              <w:t>.</w:t>
            </w:r>
          </w:p>
          <w:p w:rsidR="009B61F3" w:rsidRPr="00C5519D" w:rsidRDefault="009B61F3" w:rsidP="0008715B">
            <w:pPr>
              <w:pStyle w:val="Textoindependiente3"/>
              <w:spacing w:before="240" w:after="240"/>
              <w:ind w:left="290"/>
              <w:contextualSpacing/>
              <w:rPr>
                <w:b/>
                <w:szCs w:val="16"/>
              </w:rPr>
            </w:pPr>
          </w:p>
          <w:p w:rsidR="009B61F3" w:rsidRPr="00C5519D" w:rsidRDefault="009B61F3" w:rsidP="009B61F3">
            <w:pPr>
              <w:pStyle w:val="Textoindependiente3"/>
              <w:numPr>
                <w:ilvl w:val="3"/>
                <w:numId w:val="14"/>
              </w:numPr>
              <w:spacing w:before="240" w:after="240"/>
              <w:ind w:left="290" w:hanging="290"/>
              <w:contextualSpacing/>
              <w:rPr>
                <w:bCs/>
                <w:iCs/>
                <w:szCs w:val="16"/>
              </w:rPr>
            </w:pPr>
            <w:r w:rsidRPr="00C5519D">
              <w:rPr>
                <w:b/>
                <w:szCs w:val="16"/>
              </w:rPr>
              <w:t>Informe de Conformidad del Producto 5:</w:t>
            </w:r>
            <w:r w:rsidRPr="00C5519D">
              <w:rPr>
                <w:bCs/>
                <w:iCs/>
                <w:szCs w:val="16"/>
              </w:rPr>
              <w:t xml:space="preserve"> La </w:t>
            </w:r>
            <w:r w:rsidR="007F70C2" w:rsidRPr="00C5519D">
              <w:rPr>
                <w:bCs/>
                <w:iCs/>
                <w:szCs w:val="16"/>
              </w:rPr>
              <w:t>Contraparte</w:t>
            </w:r>
            <w:r w:rsidR="00E53DC7" w:rsidRPr="00C5519D">
              <w:rPr>
                <w:bCs/>
                <w:iCs/>
                <w:szCs w:val="16"/>
              </w:rPr>
              <w:t xml:space="preserve"> </w:t>
            </w:r>
            <w:r w:rsidRPr="00C5519D">
              <w:rPr>
                <w:bCs/>
                <w:iCs/>
                <w:szCs w:val="16"/>
              </w:rPr>
              <w:t xml:space="preserve">realizará la verificación del Producto5 en un plazo máximo de </w:t>
            </w:r>
            <w:r w:rsidR="00C55326" w:rsidRPr="00C5519D">
              <w:rPr>
                <w:bCs/>
                <w:iCs/>
                <w:szCs w:val="16"/>
              </w:rPr>
              <w:t xml:space="preserve">quince </w:t>
            </w:r>
            <w:r w:rsidRPr="00C5519D">
              <w:rPr>
                <w:bCs/>
                <w:iCs/>
                <w:szCs w:val="16"/>
              </w:rPr>
              <w:t>(</w:t>
            </w:r>
            <w:r w:rsidRPr="00C5519D">
              <w:rPr>
                <w:b/>
                <w:bCs/>
                <w:iCs/>
                <w:szCs w:val="16"/>
              </w:rPr>
              <w:t>1</w:t>
            </w:r>
            <w:r w:rsidR="00C55326" w:rsidRPr="00C5519D">
              <w:rPr>
                <w:b/>
                <w:bCs/>
                <w:iCs/>
                <w:szCs w:val="16"/>
              </w:rPr>
              <w:t>5</w:t>
            </w:r>
            <w:r w:rsidRPr="00C5519D">
              <w:rPr>
                <w:bCs/>
                <w:iCs/>
                <w:szCs w:val="16"/>
              </w:rPr>
              <w:t>) días hábiles</w:t>
            </w:r>
            <w:r w:rsidR="00E53DC7" w:rsidRPr="00C5519D">
              <w:rPr>
                <w:bCs/>
                <w:iCs/>
                <w:szCs w:val="16"/>
              </w:rPr>
              <w:t xml:space="preserve"> </w:t>
            </w:r>
            <w:r w:rsidRPr="00C5519D">
              <w:rPr>
                <w:bCs/>
                <w:iCs/>
                <w:szCs w:val="16"/>
              </w:rPr>
              <w:t>computa</w:t>
            </w:r>
            <w:r w:rsidR="0087030F" w:rsidRPr="00C5519D">
              <w:rPr>
                <w:bCs/>
                <w:iCs/>
                <w:szCs w:val="16"/>
              </w:rPr>
              <w:t>bles</w:t>
            </w:r>
            <w:r w:rsidRPr="00C5519D">
              <w:rPr>
                <w:bCs/>
                <w:iCs/>
                <w:szCs w:val="16"/>
              </w:rPr>
              <w:t xml:space="preserve"> a partir del día </w:t>
            </w:r>
            <w:r w:rsidR="0087030F" w:rsidRPr="00C5519D">
              <w:rPr>
                <w:bCs/>
                <w:iCs/>
                <w:szCs w:val="16"/>
              </w:rPr>
              <w:t xml:space="preserve">hábil </w:t>
            </w:r>
            <w:r w:rsidRPr="00C5519D">
              <w:rPr>
                <w:bCs/>
                <w:iCs/>
                <w:szCs w:val="16"/>
              </w:rPr>
              <w:t xml:space="preserve">siguiente a la fecha de presentación de los documentos, y </w:t>
            </w:r>
            <w:r w:rsidR="0087030F" w:rsidRPr="00C5519D">
              <w:rPr>
                <w:bCs/>
                <w:iCs/>
                <w:szCs w:val="16"/>
              </w:rPr>
              <w:t xml:space="preserve">enviará al </w:t>
            </w:r>
            <w:r w:rsidR="00E6751E" w:rsidRPr="00C5519D">
              <w:rPr>
                <w:szCs w:val="16"/>
              </w:rPr>
              <w:t xml:space="preserve">consultor </w:t>
            </w:r>
            <w:r w:rsidR="0087030F" w:rsidRPr="00C5519D">
              <w:rPr>
                <w:bCs/>
                <w:iCs/>
                <w:szCs w:val="16"/>
              </w:rPr>
              <w:t xml:space="preserve">un Informe </w:t>
            </w:r>
            <w:r w:rsidR="0087030F" w:rsidRPr="00C5519D">
              <w:rPr>
                <w:szCs w:val="16"/>
              </w:rPr>
              <w:t>de Conformidad del</w:t>
            </w:r>
            <w:r w:rsidR="00AB2216" w:rsidRPr="00C5519D">
              <w:rPr>
                <w:szCs w:val="16"/>
              </w:rPr>
              <w:t xml:space="preserve"> </w:t>
            </w:r>
            <w:r w:rsidR="0087030F" w:rsidRPr="00C5519D">
              <w:rPr>
                <w:szCs w:val="16"/>
              </w:rPr>
              <w:t>Producto o Informe de Observaciones</w:t>
            </w:r>
            <w:r w:rsidR="0087030F" w:rsidRPr="00C5519D">
              <w:rPr>
                <w:bCs/>
                <w:iCs/>
                <w:szCs w:val="16"/>
              </w:rPr>
              <w:t>, según corresponda</w:t>
            </w:r>
            <w:r w:rsidRPr="00C5519D">
              <w:rPr>
                <w:bCs/>
                <w:iCs/>
                <w:szCs w:val="16"/>
              </w:rPr>
              <w:t xml:space="preserve">. </w:t>
            </w:r>
          </w:p>
          <w:p w:rsidR="009B61F3" w:rsidRPr="00C5519D" w:rsidRDefault="009B61F3" w:rsidP="009B61F3">
            <w:pPr>
              <w:pStyle w:val="Textoindependiente3"/>
              <w:spacing w:before="240" w:after="240"/>
              <w:ind w:left="290"/>
              <w:contextualSpacing/>
              <w:rPr>
                <w:bCs/>
                <w:iCs/>
                <w:szCs w:val="16"/>
              </w:rPr>
            </w:pPr>
          </w:p>
          <w:p w:rsidR="009B61F3" w:rsidRPr="00C5519D" w:rsidRDefault="009B61F3" w:rsidP="009B61F3">
            <w:pPr>
              <w:pStyle w:val="Textoindependiente3"/>
              <w:spacing w:before="240" w:after="240"/>
              <w:ind w:left="290"/>
              <w:contextualSpacing/>
              <w:rPr>
                <w:bCs/>
                <w:iCs/>
                <w:szCs w:val="16"/>
              </w:rPr>
            </w:pPr>
            <w:r w:rsidRPr="00C5519D">
              <w:rPr>
                <w:bCs/>
                <w:iCs/>
                <w:szCs w:val="16"/>
              </w:rPr>
              <w:t>En caso de encontrar observaciones,</w:t>
            </w:r>
            <w:r w:rsidR="00BC69BC" w:rsidRPr="00C5519D">
              <w:rPr>
                <w:bCs/>
                <w:iCs/>
                <w:szCs w:val="16"/>
              </w:rPr>
              <w:t xml:space="preserve"> </w:t>
            </w:r>
            <w:r w:rsidRPr="00C5519D">
              <w:rPr>
                <w:bCs/>
                <w:iCs/>
                <w:szCs w:val="16"/>
              </w:rPr>
              <w:t>la empresa tendrá un plazo máximo de cinco (</w:t>
            </w:r>
            <w:r w:rsidRPr="00C5519D">
              <w:rPr>
                <w:b/>
                <w:bCs/>
                <w:iCs/>
                <w:szCs w:val="16"/>
              </w:rPr>
              <w:t>5</w:t>
            </w:r>
            <w:r w:rsidRPr="00C5519D">
              <w:rPr>
                <w:bCs/>
                <w:iCs/>
                <w:szCs w:val="16"/>
              </w:rPr>
              <w:t xml:space="preserve">) días hábiles a partir del día </w:t>
            </w:r>
            <w:r w:rsidR="0087030F" w:rsidRPr="00C5519D">
              <w:rPr>
                <w:bCs/>
                <w:iCs/>
                <w:szCs w:val="16"/>
              </w:rPr>
              <w:t xml:space="preserve">hábil </w:t>
            </w:r>
            <w:r w:rsidRPr="00C5519D">
              <w:rPr>
                <w:bCs/>
                <w:iCs/>
                <w:szCs w:val="16"/>
              </w:rPr>
              <w:t xml:space="preserve">siguiente de la </w:t>
            </w:r>
            <w:r w:rsidR="00DD5540" w:rsidRPr="00C5519D">
              <w:rPr>
                <w:bCs/>
                <w:iCs/>
                <w:szCs w:val="16"/>
              </w:rPr>
              <w:t>recepción</w:t>
            </w:r>
            <w:r w:rsidR="00BC69BC" w:rsidRPr="00C5519D">
              <w:rPr>
                <w:bCs/>
                <w:iCs/>
                <w:szCs w:val="16"/>
              </w:rPr>
              <w:t xml:space="preserve"> </w:t>
            </w:r>
            <w:r w:rsidR="0087030F" w:rsidRPr="00C5519D">
              <w:rPr>
                <w:bCs/>
                <w:iCs/>
                <w:szCs w:val="16"/>
              </w:rPr>
              <w:t xml:space="preserve">del </w:t>
            </w:r>
            <w:r w:rsidR="0087030F" w:rsidRPr="00C5519D">
              <w:rPr>
                <w:szCs w:val="16"/>
              </w:rPr>
              <w:t>Informe de Observaciones</w:t>
            </w:r>
            <w:r w:rsidRPr="00C5519D">
              <w:rPr>
                <w:bCs/>
                <w:iCs/>
                <w:szCs w:val="16"/>
              </w:rPr>
              <w:t xml:space="preserve">, para subsanar las observaciones realizadas. </w:t>
            </w:r>
          </w:p>
          <w:p w:rsidR="009B61F3" w:rsidRPr="00C5519D" w:rsidRDefault="009B61F3" w:rsidP="009B61F3">
            <w:pPr>
              <w:pStyle w:val="Textoindependiente3"/>
              <w:spacing w:before="240" w:after="240"/>
              <w:ind w:left="290"/>
              <w:contextualSpacing/>
              <w:rPr>
                <w:bCs/>
                <w:iCs/>
                <w:szCs w:val="16"/>
              </w:rPr>
            </w:pPr>
          </w:p>
          <w:p w:rsidR="009B61F3" w:rsidRPr="00C5519D" w:rsidRDefault="009B61F3" w:rsidP="009B61F3">
            <w:pPr>
              <w:pStyle w:val="Textoindependiente3"/>
              <w:spacing w:before="240" w:after="240"/>
              <w:ind w:left="290"/>
              <w:contextualSpacing/>
              <w:rPr>
                <w:bCs/>
                <w:snapToGrid w:val="0"/>
                <w:szCs w:val="18"/>
                <w:lang w:eastAsia="es-BO"/>
              </w:rPr>
            </w:pPr>
            <w:r w:rsidRPr="00C5519D">
              <w:rPr>
                <w:bCs/>
                <w:iCs/>
                <w:szCs w:val="16"/>
              </w:rPr>
              <w:t xml:space="preserve">Una vez recibidos los documentos subsanados, la </w:t>
            </w:r>
            <w:r w:rsidR="007F70C2" w:rsidRPr="00C5519D">
              <w:rPr>
                <w:bCs/>
                <w:iCs/>
                <w:szCs w:val="16"/>
              </w:rPr>
              <w:t>Contraparte</w:t>
            </w:r>
            <w:r w:rsidRPr="00C5519D">
              <w:rPr>
                <w:bCs/>
                <w:iCs/>
                <w:szCs w:val="16"/>
              </w:rPr>
              <w:t xml:space="preserve"> tendrá un plazo de </w:t>
            </w:r>
            <w:r w:rsidR="00C55326" w:rsidRPr="00C5519D">
              <w:rPr>
                <w:bCs/>
                <w:iCs/>
                <w:szCs w:val="16"/>
              </w:rPr>
              <w:t xml:space="preserve">cinco </w:t>
            </w:r>
            <w:r w:rsidRPr="00C5519D">
              <w:rPr>
                <w:bCs/>
                <w:iCs/>
                <w:szCs w:val="16"/>
              </w:rPr>
              <w:t>(</w:t>
            </w:r>
            <w:r w:rsidR="00C55326" w:rsidRPr="00C5519D">
              <w:rPr>
                <w:b/>
                <w:bCs/>
                <w:iCs/>
                <w:szCs w:val="16"/>
              </w:rPr>
              <w:t>5</w:t>
            </w:r>
            <w:r w:rsidRPr="00C5519D">
              <w:rPr>
                <w:bCs/>
                <w:iCs/>
                <w:szCs w:val="16"/>
              </w:rPr>
              <w:t xml:space="preserve">) días hábiles para su revisión. </w:t>
            </w:r>
            <w:r w:rsidRPr="00C5519D">
              <w:rPr>
                <w:bCs/>
                <w:snapToGrid w:val="0"/>
                <w:szCs w:val="18"/>
                <w:lang w:eastAsia="es-BO"/>
              </w:rPr>
              <w:t xml:space="preserve">En caso de que se evidencie que los documentos en cuestión continúan con observaciones, se iniciará el cobro de multas de acuerdo a lo establecido en el literal C, numeral IV del presente documento, hasta que se efectúen las correcciones a satisfacción de la </w:t>
            </w:r>
            <w:r w:rsidR="007F70C2" w:rsidRPr="00C5519D">
              <w:rPr>
                <w:bCs/>
                <w:iCs/>
                <w:szCs w:val="16"/>
              </w:rPr>
              <w:t>Contraparte</w:t>
            </w:r>
            <w:r w:rsidRPr="00C5519D">
              <w:rPr>
                <w:bCs/>
                <w:snapToGrid w:val="0"/>
                <w:szCs w:val="18"/>
                <w:lang w:eastAsia="es-BO"/>
              </w:rPr>
              <w:t>.</w:t>
            </w:r>
          </w:p>
          <w:p w:rsidR="0087030F" w:rsidRPr="00C5519D" w:rsidRDefault="0087030F" w:rsidP="009B61F3">
            <w:pPr>
              <w:pStyle w:val="Textoindependiente3"/>
              <w:spacing w:before="240" w:after="240"/>
              <w:ind w:left="290"/>
              <w:contextualSpacing/>
              <w:rPr>
                <w:bCs/>
                <w:snapToGrid w:val="0"/>
                <w:szCs w:val="18"/>
                <w:lang w:eastAsia="es-BO"/>
              </w:rPr>
            </w:pPr>
          </w:p>
          <w:p w:rsidR="0087030F" w:rsidRPr="00C5519D" w:rsidRDefault="0087030F" w:rsidP="0087030F">
            <w:pPr>
              <w:pStyle w:val="Textoindependiente3"/>
              <w:spacing w:before="240" w:after="240"/>
              <w:ind w:left="290"/>
              <w:contextualSpacing/>
              <w:rPr>
                <w:bCs/>
                <w:iCs/>
                <w:szCs w:val="16"/>
              </w:rPr>
            </w:pPr>
            <w:r w:rsidRPr="00C5519D">
              <w:rPr>
                <w:bCs/>
                <w:iCs/>
                <w:szCs w:val="16"/>
              </w:rPr>
              <w:t>Verificado el cumplimiento, se procederá a la emisión del Informe de Conformidad del Producto 5.</w:t>
            </w:r>
          </w:p>
          <w:p w:rsidR="009B61F3" w:rsidRPr="00C5519D" w:rsidRDefault="009B61F3" w:rsidP="009B61F3">
            <w:pPr>
              <w:pStyle w:val="Textoindependiente3"/>
              <w:spacing w:before="240" w:after="240"/>
              <w:ind w:left="290"/>
              <w:contextualSpacing/>
              <w:rPr>
                <w:bCs/>
                <w:snapToGrid w:val="0"/>
                <w:szCs w:val="18"/>
                <w:lang w:eastAsia="es-BO"/>
              </w:rPr>
            </w:pPr>
          </w:p>
          <w:p w:rsidR="009B61F3" w:rsidRPr="00C5519D" w:rsidRDefault="009B61F3" w:rsidP="009B61F3">
            <w:pPr>
              <w:pStyle w:val="Textoindependiente3"/>
              <w:numPr>
                <w:ilvl w:val="3"/>
                <w:numId w:val="14"/>
              </w:numPr>
              <w:spacing w:before="240" w:after="240"/>
              <w:ind w:left="290" w:hanging="290"/>
              <w:contextualSpacing/>
              <w:rPr>
                <w:szCs w:val="16"/>
              </w:rPr>
            </w:pPr>
            <w:r w:rsidRPr="00C5519D">
              <w:rPr>
                <w:b/>
                <w:szCs w:val="16"/>
              </w:rPr>
              <w:t xml:space="preserve">Entrega del Producto </w:t>
            </w:r>
            <w:r w:rsidR="00CA442E" w:rsidRPr="00C5519D">
              <w:rPr>
                <w:b/>
                <w:szCs w:val="16"/>
              </w:rPr>
              <w:t>6</w:t>
            </w:r>
            <w:r w:rsidRPr="00C5519D">
              <w:rPr>
                <w:b/>
                <w:szCs w:val="16"/>
              </w:rPr>
              <w:t>:</w:t>
            </w:r>
            <w:ins w:id="280" w:author="Pantoja Gonzales Marcos" w:date="2017-10-25T10:03:00Z">
              <w:r w:rsidR="00F72C6B" w:rsidRPr="00C5519D">
                <w:rPr>
                  <w:b/>
                  <w:szCs w:val="16"/>
                </w:rPr>
                <w:t xml:space="preserve"> </w:t>
              </w:r>
            </w:ins>
            <w:r w:rsidRPr="00C5519D">
              <w:rPr>
                <w:szCs w:val="16"/>
              </w:rPr>
              <w:t xml:space="preserve">El </w:t>
            </w:r>
            <w:r w:rsidR="00BC69BC" w:rsidRPr="00C5519D">
              <w:rPr>
                <w:bCs/>
                <w:iCs/>
                <w:szCs w:val="16"/>
              </w:rPr>
              <w:t>consultor</w:t>
            </w:r>
            <w:r w:rsidRPr="00C5519D">
              <w:rPr>
                <w:szCs w:val="16"/>
              </w:rPr>
              <w:t xml:space="preserve"> deberá </w:t>
            </w:r>
            <w:r w:rsidR="00BD39E3" w:rsidRPr="00C5519D">
              <w:rPr>
                <w:szCs w:val="16"/>
              </w:rPr>
              <w:t xml:space="preserve">elaborar el cronograma de capacitaciones </w:t>
            </w:r>
            <w:r w:rsidR="002A1C5B" w:rsidRPr="00C5519D">
              <w:rPr>
                <w:szCs w:val="16"/>
              </w:rPr>
              <w:t xml:space="preserve">y de transferencia técnica </w:t>
            </w:r>
            <w:r w:rsidR="00C55326" w:rsidRPr="00C5519D">
              <w:rPr>
                <w:szCs w:val="16"/>
              </w:rPr>
              <w:t xml:space="preserve">de conocimiento </w:t>
            </w:r>
            <w:r w:rsidR="00BD39E3" w:rsidRPr="00C5519D">
              <w:rPr>
                <w:szCs w:val="16"/>
              </w:rPr>
              <w:t xml:space="preserve">en coordinación con la </w:t>
            </w:r>
            <w:r w:rsidR="007F70C2" w:rsidRPr="00C5519D">
              <w:rPr>
                <w:szCs w:val="16"/>
              </w:rPr>
              <w:t>Contraparte</w:t>
            </w:r>
            <w:r w:rsidR="00BD39E3" w:rsidRPr="00C5519D">
              <w:rPr>
                <w:szCs w:val="16"/>
              </w:rPr>
              <w:t xml:space="preserve"> y validado por ésta, </w:t>
            </w:r>
            <w:r w:rsidRPr="00C5519D">
              <w:rPr>
                <w:szCs w:val="16"/>
              </w:rPr>
              <w:t xml:space="preserve">en un </w:t>
            </w:r>
            <w:r w:rsidR="00846D2E" w:rsidRPr="00C5519D">
              <w:rPr>
                <w:szCs w:val="16"/>
              </w:rPr>
              <w:t xml:space="preserve">plazo </w:t>
            </w:r>
            <w:r w:rsidR="00BD39E3" w:rsidRPr="00C5519D">
              <w:rPr>
                <w:szCs w:val="16"/>
              </w:rPr>
              <w:t>máximo</w:t>
            </w:r>
            <w:r w:rsidRPr="00C5519D">
              <w:rPr>
                <w:szCs w:val="16"/>
              </w:rPr>
              <w:t xml:space="preserve"> de </w:t>
            </w:r>
            <w:r w:rsidR="004635C1" w:rsidRPr="00C5519D">
              <w:rPr>
                <w:szCs w:val="16"/>
              </w:rPr>
              <w:t>dos</w:t>
            </w:r>
            <w:ins w:id="281" w:author="Pantoja Gonzales Marcos" w:date="2017-10-25T10:02:00Z">
              <w:r w:rsidR="00F72C6B" w:rsidRPr="00C5519D">
                <w:rPr>
                  <w:szCs w:val="16"/>
                </w:rPr>
                <w:t xml:space="preserve"> </w:t>
              </w:r>
            </w:ins>
            <w:r w:rsidRPr="00C5519D">
              <w:rPr>
                <w:szCs w:val="16"/>
              </w:rPr>
              <w:t>(</w:t>
            </w:r>
            <w:r w:rsidR="004635C1" w:rsidRPr="00C5519D">
              <w:rPr>
                <w:b/>
                <w:szCs w:val="16"/>
              </w:rPr>
              <w:t>2</w:t>
            </w:r>
            <w:r w:rsidRPr="00C5519D">
              <w:rPr>
                <w:szCs w:val="16"/>
              </w:rPr>
              <w:t>) día</w:t>
            </w:r>
            <w:r w:rsidR="004635C1" w:rsidRPr="00C5519D">
              <w:rPr>
                <w:szCs w:val="16"/>
              </w:rPr>
              <w:t>s</w:t>
            </w:r>
            <w:r w:rsidR="00636A1A" w:rsidRPr="00C5519D">
              <w:rPr>
                <w:szCs w:val="16"/>
              </w:rPr>
              <w:t xml:space="preserve"> hábiles</w:t>
            </w:r>
            <w:r w:rsidR="00846D2E" w:rsidRPr="00C5519D">
              <w:rPr>
                <w:szCs w:val="16"/>
              </w:rPr>
              <w:t>, computable</w:t>
            </w:r>
            <w:r w:rsidR="004635C1" w:rsidRPr="00C5519D">
              <w:rPr>
                <w:szCs w:val="16"/>
              </w:rPr>
              <w:t>s</w:t>
            </w:r>
            <w:r w:rsidR="00BC69BC" w:rsidRPr="00C5519D">
              <w:rPr>
                <w:szCs w:val="16"/>
              </w:rPr>
              <w:t xml:space="preserve"> </w:t>
            </w:r>
            <w:r w:rsidR="00846D2E" w:rsidRPr="00C5519D">
              <w:rPr>
                <w:szCs w:val="16"/>
              </w:rPr>
              <w:t xml:space="preserve">a partir del siguiente día hábil de la fecha de </w:t>
            </w:r>
            <w:r w:rsidR="00D14F5A" w:rsidRPr="00C5519D">
              <w:rPr>
                <w:szCs w:val="16"/>
              </w:rPr>
              <w:t>recepción</w:t>
            </w:r>
            <w:r w:rsidR="00846D2E" w:rsidRPr="00C5519D">
              <w:rPr>
                <w:szCs w:val="16"/>
              </w:rPr>
              <w:t xml:space="preserve"> del Informe de Conformidad</w:t>
            </w:r>
            <w:r w:rsidR="00BC69BC" w:rsidRPr="00C5519D">
              <w:rPr>
                <w:szCs w:val="16"/>
              </w:rPr>
              <w:t xml:space="preserve"> </w:t>
            </w:r>
            <w:r w:rsidR="00846D2E" w:rsidRPr="00C5519D">
              <w:rPr>
                <w:bCs/>
                <w:iCs/>
                <w:szCs w:val="16"/>
              </w:rPr>
              <w:t>del Producto 5</w:t>
            </w:r>
            <w:r w:rsidRPr="00C5519D">
              <w:rPr>
                <w:szCs w:val="16"/>
              </w:rPr>
              <w:t>.</w:t>
            </w:r>
            <w:ins w:id="282" w:author="Pantoja Gonzales Marcos" w:date="2017-10-25T10:03:00Z">
              <w:r w:rsidR="00F72C6B" w:rsidRPr="00C5519D">
                <w:rPr>
                  <w:szCs w:val="16"/>
                </w:rPr>
                <w:t xml:space="preserve"> </w:t>
              </w:r>
            </w:ins>
            <w:r w:rsidR="00593985" w:rsidRPr="00C5519D">
              <w:rPr>
                <w:szCs w:val="16"/>
              </w:rPr>
              <w:t>Validado el cronograma</w:t>
            </w:r>
            <w:r w:rsidR="00BD39E3" w:rsidRPr="00C5519D">
              <w:rPr>
                <w:szCs w:val="16"/>
              </w:rPr>
              <w:t xml:space="preserve">, el </w:t>
            </w:r>
            <w:r w:rsidR="00E6751E" w:rsidRPr="00C5519D">
              <w:rPr>
                <w:szCs w:val="16"/>
              </w:rPr>
              <w:t xml:space="preserve">consultor </w:t>
            </w:r>
            <w:r w:rsidR="00BD39E3" w:rsidRPr="00C5519D">
              <w:rPr>
                <w:szCs w:val="16"/>
              </w:rPr>
              <w:t>deberá realizar las capacitaciones</w:t>
            </w:r>
            <w:r w:rsidR="00680795" w:rsidRPr="00C5519D">
              <w:rPr>
                <w:szCs w:val="16"/>
              </w:rPr>
              <w:t xml:space="preserve"> correspondientes al </w:t>
            </w:r>
            <w:ins w:id="283" w:author="Pantoja Gonzales Marcos" w:date="2017-10-25T10:03:00Z">
              <w:r w:rsidR="00F72C6B" w:rsidRPr="00C5519D">
                <w:rPr>
                  <w:szCs w:val="16"/>
                </w:rPr>
                <w:t>P</w:t>
              </w:r>
            </w:ins>
            <w:del w:id="284" w:author="Pantoja Gonzales Marcos" w:date="2017-10-25T10:03:00Z">
              <w:r w:rsidR="00680795" w:rsidRPr="00C5519D" w:rsidDel="00F72C6B">
                <w:rPr>
                  <w:szCs w:val="16"/>
                </w:rPr>
                <w:delText>p</w:delText>
              </w:r>
            </w:del>
            <w:r w:rsidR="00680795" w:rsidRPr="00C5519D">
              <w:rPr>
                <w:szCs w:val="16"/>
              </w:rPr>
              <w:t>roducto 6</w:t>
            </w:r>
            <w:r w:rsidR="00E53DC7" w:rsidRPr="00C5519D">
              <w:rPr>
                <w:szCs w:val="16"/>
              </w:rPr>
              <w:t xml:space="preserve"> </w:t>
            </w:r>
            <w:r w:rsidR="00466E3B" w:rsidRPr="00C5519D">
              <w:rPr>
                <w:szCs w:val="16"/>
              </w:rPr>
              <w:t>a usuarios que operarán el SITES</w:t>
            </w:r>
            <w:r w:rsidR="00FE3591" w:rsidRPr="00C5519D">
              <w:rPr>
                <w:szCs w:val="16"/>
              </w:rPr>
              <w:t>,</w:t>
            </w:r>
            <w:r w:rsidR="00466E3B" w:rsidRPr="00C5519D">
              <w:rPr>
                <w:szCs w:val="16"/>
              </w:rPr>
              <w:t xml:space="preserve"> </w:t>
            </w:r>
            <w:r w:rsidR="00FE3591" w:rsidRPr="00C5519D">
              <w:rPr>
                <w:szCs w:val="16"/>
              </w:rPr>
              <w:t xml:space="preserve">ejecutadas en cuarenta </w:t>
            </w:r>
            <w:r w:rsidR="00FE3591" w:rsidRPr="007B4262">
              <w:rPr>
                <w:b/>
                <w:szCs w:val="16"/>
                <w:rPrChange w:id="285" w:author="Soto Salvador Ximena" w:date="2017-10-27T11:20:00Z">
                  <w:rPr>
                    <w:szCs w:val="16"/>
                  </w:rPr>
                </w:rPrChange>
              </w:rPr>
              <w:t xml:space="preserve">(40) </w:t>
            </w:r>
            <w:r w:rsidR="00FE3591" w:rsidRPr="00C5519D">
              <w:rPr>
                <w:szCs w:val="16"/>
              </w:rPr>
              <w:t xml:space="preserve">horas (en días hábiles o fines de semana), </w:t>
            </w:r>
            <w:r w:rsidR="00BD39E3" w:rsidRPr="00C5519D">
              <w:rPr>
                <w:szCs w:val="16"/>
              </w:rPr>
              <w:t xml:space="preserve">en un periodo </w:t>
            </w:r>
            <w:r w:rsidR="00FE3591" w:rsidRPr="00C5519D">
              <w:rPr>
                <w:szCs w:val="16"/>
              </w:rPr>
              <w:t>máximo de</w:t>
            </w:r>
            <w:del w:id="286" w:author="Pantoja Gonzales Marcos" w:date="2017-10-25T10:04:00Z">
              <w:r w:rsidR="00FE3591" w:rsidRPr="00C5519D" w:rsidDel="00F72C6B">
                <w:rPr>
                  <w:szCs w:val="16"/>
                </w:rPr>
                <w:delText xml:space="preserve"> </w:delText>
              </w:r>
              <w:r w:rsidR="00BC69BC" w:rsidRPr="00C5519D" w:rsidDel="00F72C6B">
                <w:rPr>
                  <w:szCs w:val="16"/>
                </w:rPr>
                <w:delText>la</w:delText>
              </w:r>
            </w:del>
            <w:r w:rsidR="00680795" w:rsidRPr="00C5519D">
              <w:rPr>
                <w:szCs w:val="16"/>
              </w:rPr>
              <w:t xml:space="preserve"> </w:t>
            </w:r>
            <w:r w:rsidR="00FE3591" w:rsidRPr="00C5519D">
              <w:rPr>
                <w:szCs w:val="16"/>
              </w:rPr>
              <w:t xml:space="preserve">treinta </w:t>
            </w:r>
            <w:r w:rsidR="00466E3B" w:rsidRPr="00C5519D">
              <w:rPr>
                <w:szCs w:val="16"/>
              </w:rPr>
              <w:t>(</w:t>
            </w:r>
            <w:r w:rsidR="00FE3591" w:rsidRPr="00C5519D">
              <w:rPr>
                <w:b/>
                <w:szCs w:val="16"/>
              </w:rPr>
              <w:t>30</w:t>
            </w:r>
            <w:r w:rsidR="00466E3B" w:rsidRPr="00C5519D">
              <w:rPr>
                <w:szCs w:val="16"/>
              </w:rPr>
              <w:t xml:space="preserve">) días </w:t>
            </w:r>
            <w:r w:rsidR="007934B5" w:rsidRPr="00C5519D">
              <w:rPr>
                <w:szCs w:val="16"/>
              </w:rPr>
              <w:t>que podrán</w:t>
            </w:r>
            <w:r w:rsidR="009E01EE" w:rsidRPr="00C5519D">
              <w:rPr>
                <w:szCs w:val="16"/>
              </w:rPr>
              <w:t xml:space="preserve"> ser</w:t>
            </w:r>
            <w:r w:rsidR="00466E3B" w:rsidRPr="00C5519D">
              <w:rPr>
                <w:szCs w:val="16"/>
              </w:rPr>
              <w:t xml:space="preserve"> en horarios </w:t>
            </w:r>
            <w:r w:rsidR="009E01EE" w:rsidRPr="00C5519D">
              <w:rPr>
                <w:szCs w:val="16"/>
              </w:rPr>
              <w:t>continuos</w:t>
            </w:r>
            <w:r w:rsidR="00466E3B" w:rsidRPr="00C5519D">
              <w:rPr>
                <w:szCs w:val="16"/>
              </w:rPr>
              <w:t xml:space="preserve"> o </w:t>
            </w:r>
            <w:r w:rsidR="009E01EE" w:rsidRPr="00C5519D">
              <w:rPr>
                <w:szCs w:val="16"/>
              </w:rPr>
              <w:t>d</w:t>
            </w:r>
            <w:r w:rsidR="006D0AB9" w:rsidRPr="00C5519D">
              <w:rPr>
                <w:szCs w:val="16"/>
              </w:rPr>
              <w:t>i</w:t>
            </w:r>
            <w:r w:rsidR="009E01EE" w:rsidRPr="00C5519D">
              <w:rPr>
                <w:szCs w:val="16"/>
              </w:rPr>
              <w:t>scontinuos</w:t>
            </w:r>
            <w:ins w:id="287" w:author="Pantoja Gonzales Marcos" w:date="2017-10-25T10:04:00Z">
              <w:r w:rsidR="00F72C6B" w:rsidRPr="00C5519D">
                <w:rPr>
                  <w:szCs w:val="16"/>
                </w:rPr>
                <w:t>,</w:t>
              </w:r>
            </w:ins>
            <w:r w:rsidR="006D0AB9" w:rsidRPr="00C5519D">
              <w:rPr>
                <w:szCs w:val="16"/>
              </w:rPr>
              <w:t xml:space="preserve"> así</w:t>
            </w:r>
            <w:r w:rsidR="007934B5" w:rsidRPr="00C5519D">
              <w:rPr>
                <w:szCs w:val="16"/>
              </w:rPr>
              <w:t xml:space="preserve"> mismo</w:t>
            </w:r>
            <w:r w:rsidR="00466E3B" w:rsidRPr="00C5519D">
              <w:rPr>
                <w:szCs w:val="16"/>
              </w:rPr>
              <w:t xml:space="preserve"> la transferencia técnica al personal de la </w:t>
            </w:r>
            <w:r w:rsidR="00FA6BEC" w:rsidRPr="00C5519D">
              <w:rPr>
                <w:szCs w:val="16"/>
              </w:rPr>
              <w:t>G</w:t>
            </w:r>
            <w:r w:rsidR="00BC69BC" w:rsidRPr="00C5519D">
              <w:rPr>
                <w:szCs w:val="16"/>
              </w:rPr>
              <w:t xml:space="preserve">erencia de </w:t>
            </w:r>
            <w:r w:rsidR="00FA6BEC" w:rsidRPr="00C5519D">
              <w:rPr>
                <w:szCs w:val="16"/>
              </w:rPr>
              <w:t>S</w:t>
            </w:r>
            <w:r w:rsidR="00BC69BC" w:rsidRPr="00C5519D">
              <w:rPr>
                <w:szCs w:val="16"/>
              </w:rPr>
              <w:t>istemas</w:t>
            </w:r>
            <w:r w:rsidR="00466E3B" w:rsidRPr="00C5519D">
              <w:rPr>
                <w:szCs w:val="16"/>
              </w:rPr>
              <w:t xml:space="preserve"> en un periodo </w:t>
            </w:r>
            <w:r w:rsidR="001E0202" w:rsidRPr="00C5519D">
              <w:rPr>
                <w:szCs w:val="16"/>
              </w:rPr>
              <w:t>de</w:t>
            </w:r>
            <w:r w:rsidR="00FE3591" w:rsidRPr="00C5519D">
              <w:rPr>
                <w:szCs w:val="16"/>
              </w:rPr>
              <w:t xml:space="preserve"> </w:t>
            </w:r>
            <w:r w:rsidR="00680795" w:rsidRPr="00C5519D">
              <w:rPr>
                <w:szCs w:val="16"/>
              </w:rPr>
              <w:t>diez</w:t>
            </w:r>
            <w:ins w:id="288" w:author="Pantoja Gonzales Marcos" w:date="2017-10-25T10:04:00Z">
              <w:r w:rsidR="00005972" w:rsidRPr="00C5519D">
                <w:rPr>
                  <w:szCs w:val="16"/>
                </w:rPr>
                <w:t xml:space="preserve"> </w:t>
              </w:r>
            </w:ins>
            <w:r w:rsidR="00BD39E3" w:rsidRPr="007B4262">
              <w:rPr>
                <w:b/>
                <w:szCs w:val="16"/>
                <w:rPrChange w:id="289" w:author="Soto Salvador Ximena" w:date="2017-10-27T11:20:00Z">
                  <w:rPr>
                    <w:szCs w:val="16"/>
                  </w:rPr>
                </w:rPrChange>
              </w:rPr>
              <w:t>(</w:t>
            </w:r>
            <w:r w:rsidR="00680795" w:rsidRPr="007B4262">
              <w:rPr>
                <w:b/>
                <w:szCs w:val="16"/>
              </w:rPr>
              <w:t>10</w:t>
            </w:r>
            <w:r w:rsidR="00BD39E3" w:rsidRPr="007B4262">
              <w:rPr>
                <w:b/>
                <w:szCs w:val="16"/>
                <w:rPrChange w:id="290" w:author="Soto Salvador Ximena" w:date="2017-10-27T11:20:00Z">
                  <w:rPr>
                    <w:szCs w:val="16"/>
                  </w:rPr>
                </w:rPrChange>
              </w:rPr>
              <w:t>)</w:t>
            </w:r>
            <w:r w:rsidR="00BD39E3" w:rsidRPr="00C5519D">
              <w:rPr>
                <w:szCs w:val="16"/>
              </w:rPr>
              <w:t xml:space="preserve"> días</w:t>
            </w:r>
            <w:r w:rsidR="00466E3B" w:rsidRPr="00C5519D">
              <w:rPr>
                <w:szCs w:val="16"/>
              </w:rPr>
              <w:t xml:space="preserve"> hábiles.</w:t>
            </w:r>
          </w:p>
          <w:p w:rsidR="009B61F3" w:rsidRPr="00C5519D" w:rsidRDefault="009B61F3" w:rsidP="0008715B">
            <w:pPr>
              <w:pStyle w:val="Textoindependiente3"/>
              <w:spacing w:before="240" w:after="240"/>
              <w:ind w:left="290"/>
              <w:contextualSpacing/>
              <w:rPr>
                <w:b/>
                <w:szCs w:val="16"/>
              </w:rPr>
            </w:pPr>
          </w:p>
          <w:p w:rsidR="002B04E8" w:rsidRPr="00C5519D" w:rsidRDefault="002B04E8" w:rsidP="00721F95">
            <w:pPr>
              <w:pStyle w:val="Textoindependiente3"/>
              <w:numPr>
                <w:ilvl w:val="3"/>
                <w:numId w:val="14"/>
              </w:numPr>
              <w:spacing w:before="240" w:after="240"/>
              <w:ind w:left="290" w:hanging="290"/>
              <w:contextualSpacing/>
              <w:rPr>
                <w:b/>
                <w:szCs w:val="16"/>
              </w:rPr>
            </w:pPr>
            <w:r w:rsidRPr="00C5519D">
              <w:rPr>
                <w:b/>
                <w:szCs w:val="16"/>
              </w:rPr>
              <w:t>Informe de Conformidad del Producto 6:</w:t>
            </w:r>
            <w:r w:rsidRPr="00C5519D">
              <w:rPr>
                <w:bCs/>
                <w:iCs/>
                <w:szCs w:val="16"/>
              </w:rPr>
              <w:t xml:space="preserve"> </w:t>
            </w:r>
            <w:commentRangeStart w:id="291"/>
            <w:r w:rsidRPr="00C5519D">
              <w:rPr>
                <w:bCs/>
                <w:iCs/>
                <w:szCs w:val="16"/>
              </w:rPr>
              <w:t xml:space="preserve">La </w:t>
            </w:r>
            <w:r w:rsidR="007F70C2" w:rsidRPr="00C5519D">
              <w:rPr>
                <w:bCs/>
                <w:iCs/>
                <w:szCs w:val="16"/>
              </w:rPr>
              <w:t>Contraparte</w:t>
            </w:r>
            <w:r w:rsidR="00FE3591" w:rsidRPr="00C5519D">
              <w:rPr>
                <w:bCs/>
                <w:iCs/>
                <w:szCs w:val="16"/>
              </w:rPr>
              <w:t xml:space="preserve"> </w:t>
            </w:r>
            <w:r w:rsidRPr="00C5519D">
              <w:rPr>
                <w:bCs/>
                <w:iCs/>
                <w:szCs w:val="16"/>
              </w:rPr>
              <w:t>realizará la verificación del Producto</w:t>
            </w:r>
            <w:ins w:id="292" w:author="Pantoja Gonzales Marcos" w:date="2017-10-25T10:04:00Z">
              <w:r w:rsidR="00005972" w:rsidRPr="00C5519D">
                <w:rPr>
                  <w:bCs/>
                  <w:iCs/>
                  <w:szCs w:val="16"/>
                </w:rPr>
                <w:t xml:space="preserve"> </w:t>
              </w:r>
            </w:ins>
            <w:r w:rsidRPr="00C5519D">
              <w:rPr>
                <w:bCs/>
                <w:iCs/>
                <w:szCs w:val="16"/>
              </w:rPr>
              <w:t xml:space="preserve">6 en un plazo máximo de </w:t>
            </w:r>
            <w:r w:rsidR="00DD73D7" w:rsidRPr="00C5519D">
              <w:rPr>
                <w:bCs/>
                <w:iCs/>
                <w:szCs w:val="16"/>
              </w:rPr>
              <w:t>diez</w:t>
            </w:r>
            <w:r w:rsidR="00BC69BC" w:rsidRPr="00C5519D">
              <w:rPr>
                <w:bCs/>
                <w:iCs/>
                <w:szCs w:val="16"/>
              </w:rPr>
              <w:t xml:space="preserve"> </w:t>
            </w:r>
            <w:r w:rsidRPr="00C5519D">
              <w:rPr>
                <w:bCs/>
                <w:iCs/>
                <w:szCs w:val="16"/>
              </w:rPr>
              <w:t>(</w:t>
            </w:r>
            <w:r w:rsidR="00DD73D7" w:rsidRPr="00C5519D">
              <w:rPr>
                <w:bCs/>
                <w:iCs/>
                <w:szCs w:val="16"/>
              </w:rPr>
              <w:t>10</w:t>
            </w:r>
            <w:r w:rsidRPr="00C5519D">
              <w:rPr>
                <w:bCs/>
                <w:iCs/>
                <w:szCs w:val="16"/>
              </w:rPr>
              <w:t>) días hábiles</w:t>
            </w:r>
            <w:r w:rsidR="00FE3591" w:rsidRPr="00C5519D">
              <w:rPr>
                <w:bCs/>
                <w:iCs/>
                <w:szCs w:val="16"/>
              </w:rPr>
              <w:t xml:space="preserve"> </w:t>
            </w:r>
            <w:r w:rsidRPr="00C5519D">
              <w:rPr>
                <w:bCs/>
                <w:iCs/>
                <w:szCs w:val="16"/>
              </w:rPr>
              <w:t xml:space="preserve">computables a partir del día hábil siguiente a la fecha de presentación de los documentos, y enviará al </w:t>
            </w:r>
            <w:r w:rsidR="00BC69BC" w:rsidRPr="00C5519D">
              <w:rPr>
                <w:bCs/>
                <w:iCs/>
                <w:szCs w:val="16"/>
              </w:rPr>
              <w:t>consultor</w:t>
            </w:r>
            <w:r w:rsidRPr="00C5519D">
              <w:rPr>
                <w:bCs/>
                <w:iCs/>
                <w:szCs w:val="16"/>
              </w:rPr>
              <w:t xml:space="preserve"> un Informe </w:t>
            </w:r>
            <w:r w:rsidRPr="00C5519D">
              <w:rPr>
                <w:szCs w:val="16"/>
              </w:rPr>
              <w:t>de Conformidad del</w:t>
            </w:r>
            <w:r w:rsidR="00BC69BC" w:rsidRPr="00C5519D">
              <w:rPr>
                <w:szCs w:val="16"/>
              </w:rPr>
              <w:t xml:space="preserve"> </w:t>
            </w:r>
            <w:r w:rsidRPr="00C5519D">
              <w:rPr>
                <w:szCs w:val="16"/>
              </w:rPr>
              <w:t>Producto o Informe de Observaciones</w:t>
            </w:r>
            <w:r w:rsidRPr="00C5519D">
              <w:rPr>
                <w:bCs/>
                <w:iCs/>
                <w:szCs w:val="16"/>
              </w:rPr>
              <w:t>, según corresponda.</w:t>
            </w:r>
            <w:commentRangeEnd w:id="291"/>
            <w:r w:rsidR="00214548" w:rsidRPr="00C5519D">
              <w:rPr>
                <w:rStyle w:val="Refdecomentario"/>
                <w:rPrChange w:id="293" w:author="Soto Salvador Ximena" w:date="2017-10-27T11:16:00Z">
                  <w:rPr>
                    <w:rStyle w:val="Refdecomentario"/>
                    <w:rFonts w:ascii="Times New Roman" w:hAnsi="Times New Roman" w:cs="Times New Roman"/>
                  </w:rPr>
                </w:rPrChange>
              </w:rPr>
              <w:commentReference w:id="291"/>
            </w:r>
          </w:p>
          <w:p w:rsidR="002B04E8" w:rsidRPr="007B4262" w:rsidRDefault="002B04E8" w:rsidP="0008715B">
            <w:pPr>
              <w:pStyle w:val="Textoindependiente3"/>
              <w:spacing w:before="240" w:after="240"/>
              <w:ind w:left="290"/>
              <w:contextualSpacing/>
              <w:rPr>
                <w:bCs/>
                <w:iCs/>
                <w:szCs w:val="16"/>
                <w:rPrChange w:id="294" w:author="Soto Salvador Ximena" w:date="2017-10-27T11:20:00Z">
                  <w:rPr>
                    <w:b/>
                    <w:szCs w:val="16"/>
                  </w:rPr>
                </w:rPrChange>
              </w:rPr>
            </w:pPr>
          </w:p>
          <w:p w:rsidR="005602A5" w:rsidRPr="007B4262" w:rsidRDefault="00F24215" w:rsidP="0008715B">
            <w:pPr>
              <w:pStyle w:val="Textoindependiente3"/>
              <w:numPr>
                <w:ilvl w:val="3"/>
                <w:numId w:val="14"/>
              </w:numPr>
              <w:spacing w:before="240" w:after="240"/>
              <w:ind w:left="290" w:hanging="290"/>
              <w:contextualSpacing/>
              <w:rPr>
                <w:ins w:id="295" w:author="Soto Salvador Ximena" w:date="2017-10-27T11:05:00Z"/>
                <w:bCs/>
                <w:iCs/>
                <w:szCs w:val="16"/>
                <w:rPrChange w:id="296" w:author="Soto Salvador Ximena" w:date="2017-10-27T11:20:00Z">
                  <w:rPr>
                    <w:ins w:id="297" w:author="Soto Salvador Ximena" w:date="2017-10-27T11:05:00Z"/>
                    <w:bCs/>
                    <w:iCs/>
                    <w:szCs w:val="16"/>
                    <w:highlight w:val="green"/>
                  </w:rPr>
                </w:rPrChange>
              </w:rPr>
            </w:pPr>
            <w:commentRangeStart w:id="298"/>
            <w:r w:rsidRPr="007B4262">
              <w:rPr>
                <w:b/>
                <w:bCs/>
                <w:iCs/>
                <w:szCs w:val="16"/>
              </w:rPr>
              <w:t>Informe de Conformidad Final:</w:t>
            </w:r>
            <w:r w:rsidRPr="007B4262">
              <w:rPr>
                <w:bCs/>
                <w:iCs/>
                <w:szCs w:val="16"/>
                <w:rPrChange w:id="299" w:author="Soto Salvador Ximena" w:date="2017-10-27T11:20:00Z">
                  <w:rPr>
                    <w:b/>
                    <w:szCs w:val="16"/>
                  </w:rPr>
                </w:rPrChange>
              </w:rPr>
              <w:t xml:space="preserve"> </w:t>
            </w:r>
            <w:r w:rsidR="00233B3A" w:rsidRPr="007B4262">
              <w:rPr>
                <w:bCs/>
                <w:iCs/>
                <w:szCs w:val="16"/>
              </w:rPr>
              <w:t xml:space="preserve">La </w:t>
            </w:r>
            <w:r w:rsidR="007F70C2" w:rsidRPr="007B4262">
              <w:rPr>
                <w:bCs/>
                <w:iCs/>
                <w:szCs w:val="16"/>
              </w:rPr>
              <w:t>Contraparte</w:t>
            </w:r>
            <w:r w:rsidR="00FE3591" w:rsidRPr="007B4262">
              <w:rPr>
                <w:bCs/>
                <w:iCs/>
                <w:szCs w:val="16"/>
              </w:rPr>
              <w:t xml:space="preserve"> </w:t>
            </w:r>
            <w:r w:rsidR="00233B3A" w:rsidRPr="007B4262">
              <w:rPr>
                <w:bCs/>
                <w:iCs/>
                <w:szCs w:val="16"/>
              </w:rPr>
              <w:t xml:space="preserve">emitirá el </w:t>
            </w:r>
            <w:r w:rsidR="00D114F8" w:rsidRPr="007B4262">
              <w:rPr>
                <w:bCs/>
                <w:iCs/>
                <w:szCs w:val="16"/>
              </w:rPr>
              <w:t xml:space="preserve">Informe </w:t>
            </w:r>
            <w:r w:rsidR="00233B3A" w:rsidRPr="007B4262">
              <w:rPr>
                <w:bCs/>
                <w:iCs/>
                <w:szCs w:val="16"/>
              </w:rPr>
              <w:t xml:space="preserve">de </w:t>
            </w:r>
            <w:r w:rsidR="00D114F8" w:rsidRPr="007B4262">
              <w:rPr>
                <w:bCs/>
                <w:iCs/>
                <w:szCs w:val="16"/>
              </w:rPr>
              <w:t xml:space="preserve">Conformidad Final </w:t>
            </w:r>
            <w:r w:rsidR="00233B3A" w:rsidRPr="007B4262">
              <w:rPr>
                <w:bCs/>
                <w:iCs/>
                <w:szCs w:val="16"/>
              </w:rPr>
              <w:t xml:space="preserve">después de </w:t>
            </w:r>
            <w:r w:rsidR="005602A5" w:rsidRPr="007B4262">
              <w:rPr>
                <w:bCs/>
                <w:iCs/>
                <w:szCs w:val="16"/>
              </w:rPr>
              <w:t xml:space="preserve">realizadas las capacitaciones </w:t>
            </w:r>
            <w:r w:rsidR="00EA544A" w:rsidRPr="007B4262">
              <w:rPr>
                <w:bCs/>
                <w:iCs/>
                <w:szCs w:val="16"/>
              </w:rPr>
              <w:t xml:space="preserve">del Producto </w:t>
            </w:r>
            <w:r w:rsidR="00CA442E" w:rsidRPr="007B4262">
              <w:rPr>
                <w:bCs/>
                <w:iCs/>
                <w:szCs w:val="16"/>
              </w:rPr>
              <w:t>6</w:t>
            </w:r>
            <w:r w:rsidRPr="007B4262">
              <w:rPr>
                <w:bCs/>
                <w:iCs/>
                <w:szCs w:val="16"/>
              </w:rPr>
              <w:t xml:space="preserve">, en un plazo máximo de </w:t>
            </w:r>
            <w:r w:rsidR="00DD73D7" w:rsidRPr="007B4262">
              <w:rPr>
                <w:bCs/>
                <w:iCs/>
                <w:szCs w:val="16"/>
              </w:rPr>
              <w:t xml:space="preserve">diez </w:t>
            </w:r>
            <w:r w:rsidRPr="007B4262">
              <w:rPr>
                <w:bCs/>
                <w:iCs/>
                <w:szCs w:val="16"/>
              </w:rPr>
              <w:t>(</w:t>
            </w:r>
            <w:r w:rsidR="00DD73D7" w:rsidRPr="007B4262">
              <w:rPr>
                <w:bCs/>
                <w:iCs/>
                <w:szCs w:val="16"/>
                <w:rPrChange w:id="300" w:author="Soto Salvador Ximena" w:date="2017-10-27T11:20:00Z">
                  <w:rPr>
                    <w:b/>
                    <w:bCs/>
                    <w:iCs/>
                    <w:szCs w:val="16"/>
                  </w:rPr>
                </w:rPrChange>
              </w:rPr>
              <w:t>10</w:t>
            </w:r>
            <w:r w:rsidR="00C1501B" w:rsidRPr="007B4262">
              <w:rPr>
                <w:bCs/>
                <w:iCs/>
                <w:szCs w:val="16"/>
              </w:rPr>
              <w:t xml:space="preserve">) días hábiles, computables a partir del siguiente día hábil de la fecha </w:t>
            </w:r>
            <w:r w:rsidR="009C4FBC" w:rsidRPr="007B4262">
              <w:rPr>
                <w:bCs/>
                <w:iCs/>
                <w:szCs w:val="16"/>
              </w:rPr>
              <w:t>de conclusión de</w:t>
            </w:r>
            <w:r w:rsidRPr="007B4262">
              <w:rPr>
                <w:bCs/>
                <w:iCs/>
                <w:szCs w:val="16"/>
              </w:rPr>
              <w:t xml:space="preserve"> las </w:t>
            </w:r>
            <w:r w:rsidR="00CA442E" w:rsidRPr="007B4262">
              <w:rPr>
                <w:bCs/>
                <w:iCs/>
                <w:szCs w:val="16"/>
              </w:rPr>
              <w:t>capacitaciones</w:t>
            </w:r>
            <w:r w:rsidR="005602A5" w:rsidRPr="007B4262">
              <w:rPr>
                <w:bCs/>
                <w:iCs/>
                <w:szCs w:val="16"/>
              </w:rPr>
              <w:t>.</w:t>
            </w:r>
            <w:commentRangeEnd w:id="298"/>
            <w:r w:rsidR="00214548" w:rsidRPr="007B4262">
              <w:rPr>
                <w:bCs/>
                <w:iCs/>
                <w:rPrChange w:id="301" w:author="Soto Salvador Ximena" w:date="2017-10-27T11:20:00Z">
                  <w:rPr>
                    <w:rStyle w:val="Refdecomentario"/>
                    <w:rFonts w:ascii="Times New Roman" w:hAnsi="Times New Roman" w:cs="Times New Roman"/>
                  </w:rPr>
                </w:rPrChange>
              </w:rPr>
              <w:commentReference w:id="298"/>
            </w:r>
          </w:p>
          <w:p w:rsidR="00AE7F3A" w:rsidRPr="00C5519D" w:rsidDel="00C5519D" w:rsidRDefault="00AE7F3A" w:rsidP="00AE7F3A">
            <w:pPr>
              <w:pStyle w:val="Textoindependiente3"/>
              <w:spacing w:before="240" w:after="240"/>
              <w:ind w:left="290"/>
              <w:contextualSpacing/>
              <w:rPr>
                <w:del w:id="302" w:author="Soto Salvador Ximena" w:date="2017-10-27T11:11:00Z"/>
                <w:bCs/>
                <w:snapToGrid w:val="0"/>
                <w:szCs w:val="18"/>
                <w:highlight w:val="green"/>
                <w:lang w:eastAsia="es-BO"/>
                <w:rPrChange w:id="303" w:author="Soto Salvador Ximena" w:date="2017-10-27T11:16:00Z">
                  <w:rPr>
                    <w:del w:id="304" w:author="Soto Salvador Ximena" w:date="2017-10-27T11:11:00Z"/>
                    <w:bCs/>
                    <w:snapToGrid w:val="0"/>
                    <w:szCs w:val="18"/>
                    <w:lang w:eastAsia="es-BO"/>
                  </w:rPr>
                </w:rPrChange>
              </w:rPr>
              <w:pPrChange w:id="305" w:author="Soto Salvador Ximena" w:date="2017-10-27T11:05:00Z">
                <w:pPr>
                  <w:pStyle w:val="Textoindependiente3"/>
                  <w:numPr>
                    <w:ilvl w:val="3"/>
                    <w:numId w:val="14"/>
                  </w:numPr>
                  <w:tabs>
                    <w:tab w:val="num" w:pos="360"/>
                  </w:tabs>
                  <w:spacing w:before="240" w:after="240"/>
                  <w:ind w:left="290" w:hanging="290"/>
                  <w:contextualSpacing/>
                </w:pPr>
              </w:pPrChange>
            </w:pPr>
          </w:p>
          <w:p w:rsidR="00233B3A" w:rsidRPr="00C5519D" w:rsidRDefault="00233B3A" w:rsidP="00F24215">
            <w:pPr>
              <w:pStyle w:val="Textoindependiente3"/>
              <w:spacing w:before="240" w:after="240"/>
              <w:contextualSpacing/>
              <w:rPr>
                <w:b/>
                <w:bCs/>
                <w:szCs w:val="16"/>
              </w:rPr>
            </w:pPr>
          </w:p>
          <w:p w:rsidR="003100C9" w:rsidRPr="00C5519D" w:rsidRDefault="00233B3A" w:rsidP="00A540CC">
            <w:pPr>
              <w:pStyle w:val="Textoindependiente3"/>
              <w:widowControl w:val="0"/>
              <w:numPr>
                <w:ilvl w:val="3"/>
                <w:numId w:val="14"/>
              </w:numPr>
              <w:ind w:left="290" w:hanging="290"/>
              <w:rPr>
                <w:b/>
                <w:bCs/>
                <w:szCs w:val="18"/>
              </w:rPr>
            </w:pPr>
            <w:r w:rsidRPr="00C5519D">
              <w:rPr>
                <w:b/>
                <w:bCs/>
                <w:szCs w:val="16"/>
              </w:rPr>
              <w:t xml:space="preserve">Observaciones: </w:t>
            </w:r>
            <w:r w:rsidRPr="00C5519D">
              <w:rPr>
                <w:bCs/>
                <w:szCs w:val="16"/>
              </w:rPr>
              <w:t>D</w:t>
            </w:r>
            <w:r w:rsidRPr="00C5519D">
              <w:rPr>
                <w:szCs w:val="16"/>
              </w:rPr>
              <w:t>urante todo el proceso de</w:t>
            </w:r>
            <w:r w:rsidR="00EA544A" w:rsidRPr="00C5519D">
              <w:rPr>
                <w:szCs w:val="16"/>
              </w:rPr>
              <w:t xml:space="preserve"> análisis, </w:t>
            </w:r>
            <w:r w:rsidRPr="00C5519D">
              <w:rPr>
                <w:szCs w:val="16"/>
              </w:rPr>
              <w:t>diseño</w:t>
            </w:r>
            <w:r w:rsidR="00EA544A" w:rsidRPr="00C5519D">
              <w:rPr>
                <w:szCs w:val="16"/>
              </w:rPr>
              <w:t>, desarrollo,</w:t>
            </w:r>
            <w:r w:rsidRPr="00C5519D">
              <w:rPr>
                <w:szCs w:val="16"/>
              </w:rPr>
              <w:t xml:space="preserve"> implementación</w:t>
            </w:r>
            <w:r w:rsidR="00EA544A" w:rsidRPr="00C5519D">
              <w:rPr>
                <w:szCs w:val="16"/>
              </w:rPr>
              <w:t xml:space="preserve"> y pruebas</w:t>
            </w:r>
            <w:r w:rsidRPr="00C5519D">
              <w:rPr>
                <w:szCs w:val="16"/>
              </w:rPr>
              <w:t xml:space="preserve">, la empresa tiene la obligación de salvar cualquier duda u observación, </w:t>
            </w:r>
            <w:r w:rsidRPr="00C5519D">
              <w:rPr>
                <w:bCs/>
                <w:szCs w:val="16"/>
              </w:rPr>
              <w:t xml:space="preserve">en coordinación con la </w:t>
            </w:r>
            <w:r w:rsidR="007F70C2" w:rsidRPr="00C5519D">
              <w:rPr>
                <w:bCs/>
                <w:szCs w:val="16"/>
              </w:rPr>
              <w:t>Contraparte</w:t>
            </w:r>
            <w:r w:rsidRPr="00C5519D">
              <w:rPr>
                <w:szCs w:val="16"/>
              </w:rPr>
              <w:t>.</w:t>
            </w:r>
          </w:p>
          <w:p w:rsidR="003100C9" w:rsidRPr="00C5519D" w:rsidRDefault="003100C9" w:rsidP="003100C9">
            <w:pPr>
              <w:pStyle w:val="Textoindependiente3"/>
              <w:widowControl w:val="0"/>
              <w:ind w:left="290"/>
              <w:rPr>
                <w:b/>
                <w:bCs/>
                <w:szCs w:val="18"/>
              </w:rPr>
            </w:pPr>
          </w:p>
        </w:tc>
      </w:tr>
      <w:tr w:rsidR="009D25E0" w:rsidRPr="00C5519D" w:rsidTr="00095F3B">
        <w:trPr>
          <w:trHeight w:val="397"/>
        </w:trPr>
        <w:tc>
          <w:tcPr>
            <w:tcW w:w="10283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33B3A" w:rsidRPr="00C5519D" w:rsidRDefault="00233B3A">
            <w:pPr>
              <w:pStyle w:val="Textoindependiente3"/>
              <w:rPr>
                <w:b/>
                <w:bCs/>
                <w:szCs w:val="18"/>
              </w:rPr>
            </w:pPr>
            <w:r w:rsidRPr="00C5519D">
              <w:rPr>
                <w:b/>
                <w:bCs/>
                <w:szCs w:val="18"/>
              </w:rPr>
              <w:t>B. GARANTIA DE CUMPLIMIENTO DE CONTRATO</w:t>
            </w:r>
          </w:p>
        </w:tc>
      </w:tr>
      <w:tr w:rsidR="009D25E0" w:rsidRPr="00C5519D" w:rsidTr="00095F3B">
        <w:trPr>
          <w:trHeight w:val="397"/>
        </w:trPr>
        <w:tc>
          <w:tcPr>
            <w:tcW w:w="10283" w:type="dxa"/>
            <w:shd w:val="clear" w:color="auto" w:fill="auto"/>
            <w:vAlign w:val="center"/>
          </w:tcPr>
          <w:p w:rsidR="002F260F" w:rsidRPr="00C5519D" w:rsidRDefault="002F260F" w:rsidP="00233B3A">
            <w:pPr>
              <w:pStyle w:val="Textoindependiente3"/>
              <w:ind w:left="14" w:hanging="14"/>
              <w:rPr>
                <w:bCs/>
                <w:iCs/>
                <w:sz w:val="10"/>
                <w:szCs w:val="10"/>
              </w:rPr>
            </w:pPr>
          </w:p>
          <w:p w:rsidR="00233B3A" w:rsidRPr="00C5519D" w:rsidRDefault="00AB2DD3" w:rsidP="00233B3A">
            <w:pPr>
              <w:pStyle w:val="Textoindependiente3"/>
              <w:ind w:left="14" w:hanging="14"/>
              <w:rPr>
                <w:bCs/>
                <w:iCs/>
                <w:szCs w:val="18"/>
              </w:rPr>
            </w:pPr>
            <w:r w:rsidRPr="00C5519D">
              <w:rPr>
                <w:bCs/>
                <w:iCs/>
                <w:szCs w:val="18"/>
              </w:rPr>
              <w:t>L</w:t>
            </w:r>
            <w:r w:rsidR="00233B3A" w:rsidRPr="00C5519D">
              <w:rPr>
                <w:bCs/>
                <w:iCs/>
                <w:szCs w:val="18"/>
              </w:rPr>
              <w:t>a empresa adjudicada presentará una Garantía a Primer Requerimiento</w:t>
            </w:r>
            <w:r w:rsidR="00BC69BC" w:rsidRPr="00C5519D">
              <w:rPr>
                <w:bCs/>
                <w:iCs/>
                <w:szCs w:val="18"/>
              </w:rPr>
              <w:t xml:space="preserve"> </w:t>
            </w:r>
            <w:r w:rsidR="00233B3A" w:rsidRPr="00C5519D">
              <w:rPr>
                <w:bCs/>
                <w:iCs/>
                <w:szCs w:val="18"/>
              </w:rPr>
              <w:t>por el 7% del monto del contrato.</w:t>
            </w:r>
          </w:p>
          <w:p w:rsidR="002F260F" w:rsidRPr="00C5519D" w:rsidRDefault="002F260F" w:rsidP="00B70195">
            <w:pPr>
              <w:pStyle w:val="Textoindependiente3"/>
              <w:widowControl w:val="0"/>
              <w:rPr>
                <w:b/>
                <w:bCs/>
                <w:sz w:val="10"/>
                <w:szCs w:val="10"/>
              </w:rPr>
            </w:pPr>
          </w:p>
        </w:tc>
      </w:tr>
      <w:tr w:rsidR="009D25E0" w:rsidRPr="00C5519D" w:rsidTr="00095F3B">
        <w:trPr>
          <w:trHeight w:val="397"/>
        </w:trPr>
        <w:tc>
          <w:tcPr>
            <w:tcW w:w="10283" w:type="dxa"/>
            <w:shd w:val="clear" w:color="auto" w:fill="CCFFCC"/>
            <w:vAlign w:val="center"/>
          </w:tcPr>
          <w:p w:rsidR="009D25E0" w:rsidRPr="00C5519D" w:rsidRDefault="004E40AB">
            <w:pPr>
              <w:pStyle w:val="Textoindependiente3"/>
              <w:rPr>
                <w:b/>
                <w:bCs/>
                <w:szCs w:val="18"/>
              </w:rPr>
            </w:pPr>
            <w:r w:rsidRPr="00C5519D">
              <w:rPr>
                <w:b/>
                <w:bCs/>
                <w:szCs w:val="18"/>
              </w:rPr>
              <w:t>C</w:t>
            </w:r>
            <w:r w:rsidR="009D25E0" w:rsidRPr="00C5519D">
              <w:rPr>
                <w:b/>
                <w:bCs/>
                <w:szCs w:val="18"/>
              </w:rPr>
              <w:t>. RÉGIMEN DE MULTAS</w:t>
            </w:r>
          </w:p>
        </w:tc>
      </w:tr>
      <w:tr w:rsidR="009D25E0" w:rsidRPr="00C5519D" w:rsidTr="00095F3B">
        <w:trPr>
          <w:trHeight w:val="533"/>
        </w:trPr>
        <w:tc>
          <w:tcPr>
            <w:tcW w:w="10283" w:type="dxa"/>
            <w:tcBorders>
              <w:bottom w:val="single" w:sz="4" w:space="0" w:color="auto"/>
            </w:tcBorders>
            <w:vAlign w:val="center"/>
          </w:tcPr>
          <w:p w:rsidR="003E1D97" w:rsidRPr="007B4262" w:rsidRDefault="00AB2DD3" w:rsidP="002854FC">
            <w:pPr>
              <w:pStyle w:val="Textoindependiente3"/>
              <w:ind w:left="14" w:hanging="14"/>
              <w:rPr>
                <w:bCs/>
                <w:szCs w:val="16"/>
              </w:rPr>
            </w:pPr>
            <w:r w:rsidRPr="00C5519D">
              <w:rPr>
                <w:bCs/>
                <w:szCs w:val="16"/>
              </w:rPr>
              <w:t>El régimen de multas será el establecido en el modelo de contrato para consultorías en la modalidad de licitación pública</w:t>
            </w:r>
            <w:r w:rsidR="002854FC" w:rsidRPr="00C5519D">
              <w:rPr>
                <w:bCs/>
                <w:szCs w:val="16"/>
              </w:rPr>
              <w:t>.</w:t>
            </w:r>
            <w:del w:id="306" w:author="Soto Salvador Ximena" w:date="2017-10-24T15:37:00Z">
              <w:r w:rsidRPr="00C5519D" w:rsidDel="002854FC">
                <w:rPr>
                  <w:bCs/>
                  <w:szCs w:val="16"/>
                </w:rPr>
                <w:delText xml:space="preserve"> </w:delText>
              </w:r>
            </w:del>
          </w:p>
        </w:tc>
      </w:tr>
      <w:tr w:rsidR="009D25E0" w:rsidRPr="00C5519D" w:rsidTr="00095F3B">
        <w:trPr>
          <w:trHeight w:val="397"/>
        </w:trPr>
        <w:tc>
          <w:tcPr>
            <w:tcW w:w="10283" w:type="dxa"/>
            <w:shd w:val="clear" w:color="auto" w:fill="CCFFCC"/>
            <w:vAlign w:val="center"/>
          </w:tcPr>
          <w:p w:rsidR="009D25E0" w:rsidRPr="00C5519D" w:rsidRDefault="004E40AB" w:rsidP="00006260">
            <w:pPr>
              <w:pStyle w:val="Textoindependiente3"/>
              <w:rPr>
                <w:b/>
                <w:bCs/>
                <w:szCs w:val="18"/>
              </w:rPr>
            </w:pPr>
            <w:r w:rsidRPr="00C5519D">
              <w:rPr>
                <w:b/>
                <w:bCs/>
                <w:szCs w:val="18"/>
              </w:rPr>
              <w:t>D</w:t>
            </w:r>
            <w:r w:rsidR="009D25E0" w:rsidRPr="00C5519D">
              <w:rPr>
                <w:b/>
                <w:bCs/>
                <w:szCs w:val="18"/>
              </w:rPr>
              <w:t>. CONTRAPARTE</w:t>
            </w:r>
          </w:p>
        </w:tc>
      </w:tr>
      <w:tr w:rsidR="009D25E0" w:rsidRPr="007B4262" w:rsidTr="00095F3B">
        <w:trPr>
          <w:trHeight w:val="553"/>
        </w:trPr>
        <w:tc>
          <w:tcPr>
            <w:tcW w:w="10283" w:type="dxa"/>
            <w:tcBorders>
              <w:bottom w:val="single" w:sz="4" w:space="0" w:color="auto"/>
            </w:tcBorders>
            <w:vAlign w:val="center"/>
          </w:tcPr>
          <w:p w:rsidR="002F260F" w:rsidRPr="00C5519D" w:rsidRDefault="002F260F" w:rsidP="004B42BB">
            <w:pPr>
              <w:pStyle w:val="Textoindependiente3"/>
              <w:rPr>
                <w:bCs/>
                <w:iCs/>
                <w:szCs w:val="18"/>
              </w:rPr>
            </w:pPr>
          </w:p>
          <w:p w:rsidR="00D57FEC" w:rsidRPr="00C5519D" w:rsidRDefault="009D25E0" w:rsidP="003C2429">
            <w:pPr>
              <w:pStyle w:val="Textoindependiente3"/>
              <w:rPr>
                <w:bCs/>
                <w:iCs/>
                <w:szCs w:val="18"/>
              </w:rPr>
            </w:pPr>
            <w:commentRangeStart w:id="307"/>
            <w:r w:rsidRPr="007B4262">
              <w:rPr>
                <w:bCs/>
                <w:iCs/>
                <w:szCs w:val="18"/>
              </w:rPr>
              <w:t xml:space="preserve">La </w:t>
            </w:r>
            <w:r w:rsidR="0083422D" w:rsidRPr="007B4262">
              <w:rPr>
                <w:bCs/>
                <w:iCs/>
                <w:szCs w:val="18"/>
              </w:rPr>
              <w:t xml:space="preserve">Contraparte </w:t>
            </w:r>
            <w:r w:rsidRPr="007B4262">
              <w:rPr>
                <w:bCs/>
                <w:iCs/>
                <w:szCs w:val="18"/>
              </w:rPr>
              <w:t xml:space="preserve">de la </w:t>
            </w:r>
            <w:r w:rsidR="00FE3591" w:rsidRPr="007B4262">
              <w:rPr>
                <w:bCs/>
                <w:iCs/>
                <w:szCs w:val="18"/>
              </w:rPr>
              <w:t>consultoría será</w:t>
            </w:r>
            <w:r w:rsidR="002E7917" w:rsidRPr="007B4262">
              <w:rPr>
                <w:bCs/>
                <w:iCs/>
                <w:szCs w:val="18"/>
              </w:rPr>
              <w:t xml:space="preserve"> designada por el BCB </w:t>
            </w:r>
            <w:r w:rsidR="00D602C6" w:rsidRPr="007B4262">
              <w:rPr>
                <w:bCs/>
                <w:iCs/>
                <w:szCs w:val="18"/>
              </w:rPr>
              <w:t>conformándose por personal de la Gerencia de Sistemas y Gerencia de Tesorería.  La designación será</w:t>
            </w:r>
            <w:r w:rsidR="002E7917" w:rsidRPr="007B4262">
              <w:rPr>
                <w:bCs/>
                <w:iCs/>
                <w:szCs w:val="18"/>
              </w:rPr>
              <w:t xml:space="preserve"> comunicada a la empresa adjudicada, hasta cinco (5) días hábiles después de la</w:t>
            </w:r>
            <w:commentRangeEnd w:id="307"/>
            <w:r w:rsidR="00214548" w:rsidRPr="007B4262">
              <w:rPr>
                <w:bCs/>
                <w:iCs/>
                <w:szCs w:val="18"/>
                <w:rPrChange w:id="308" w:author="Soto Salvador Ximena" w:date="2017-10-27T11:21:00Z">
                  <w:rPr>
                    <w:rStyle w:val="Refdecomentario"/>
                    <w:rFonts w:ascii="Times New Roman" w:hAnsi="Times New Roman" w:cs="Times New Roman"/>
                  </w:rPr>
                </w:rPrChange>
              </w:rPr>
              <w:commentReference w:id="307"/>
            </w:r>
            <w:r w:rsidR="002E7917" w:rsidRPr="00C5519D">
              <w:rPr>
                <w:bCs/>
                <w:iCs/>
                <w:szCs w:val="18"/>
              </w:rPr>
              <w:t xml:space="preserve"> firma del contrato.</w:t>
            </w:r>
          </w:p>
          <w:p w:rsidR="00F95165" w:rsidRPr="00C5519D" w:rsidRDefault="00F95165" w:rsidP="00F95165">
            <w:pPr>
              <w:pStyle w:val="Textoindependiente3"/>
              <w:ind w:left="720"/>
              <w:rPr>
                <w:bCs/>
                <w:iCs/>
                <w:szCs w:val="18"/>
              </w:rPr>
            </w:pPr>
          </w:p>
          <w:p w:rsidR="00E47280" w:rsidRPr="00C5519D" w:rsidRDefault="00F95165" w:rsidP="004B42BB">
            <w:pPr>
              <w:pStyle w:val="Textoindependiente3"/>
              <w:rPr>
                <w:bCs/>
                <w:iCs/>
                <w:szCs w:val="18"/>
              </w:rPr>
            </w:pPr>
            <w:r w:rsidRPr="00C5519D">
              <w:rPr>
                <w:bCs/>
                <w:iCs/>
                <w:szCs w:val="18"/>
              </w:rPr>
              <w:t xml:space="preserve">Las funciones de la </w:t>
            </w:r>
            <w:r w:rsidR="007F70C2" w:rsidRPr="00C5519D">
              <w:rPr>
                <w:bCs/>
                <w:iCs/>
                <w:szCs w:val="18"/>
              </w:rPr>
              <w:t>Contraparte</w:t>
            </w:r>
            <w:r w:rsidRPr="00C5519D">
              <w:rPr>
                <w:bCs/>
                <w:iCs/>
                <w:szCs w:val="18"/>
              </w:rPr>
              <w:t xml:space="preserve"> serán las siguientes:</w:t>
            </w:r>
          </w:p>
          <w:p w:rsidR="00283033" w:rsidRPr="00C5519D" w:rsidRDefault="00283033" w:rsidP="00F95165">
            <w:pPr>
              <w:pStyle w:val="Textoindependiente3"/>
              <w:numPr>
                <w:ilvl w:val="0"/>
                <w:numId w:val="25"/>
              </w:numPr>
              <w:rPr>
                <w:bCs/>
                <w:iCs/>
                <w:szCs w:val="18"/>
              </w:rPr>
            </w:pPr>
            <w:r w:rsidRPr="00C5519D">
              <w:rPr>
                <w:bCs/>
                <w:iCs/>
                <w:szCs w:val="18"/>
              </w:rPr>
              <w:t>Velar por el cumplimiento del Contrato de CONSULTORÍA</w:t>
            </w:r>
          </w:p>
          <w:p w:rsidR="00283033" w:rsidRPr="00C5519D" w:rsidRDefault="00283033" w:rsidP="00F95165">
            <w:pPr>
              <w:pStyle w:val="Textoindependiente3"/>
              <w:numPr>
                <w:ilvl w:val="0"/>
                <w:numId w:val="25"/>
              </w:numPr>
              <w:rPr>
                <w:bCs/>
                <w:iCs/>
                <w:szCs w:val="18"/>
              </w:rPr>
            </w:pPr>
            <w:r w:rsidRPr="00C5519D">
              <w:rPr>
                <w:bCs/>
                <w:iCs/>
                <w:szCs w:val="18"/>
              </w:rPr>
              <w:t>Revisar y aprobar los documentos presentados por la Empresa Consultora en las fechas establecidas.</w:t>
            </w:r>
          </w:p>
          <w:p w:rsidR="00283033" w:rsidRPr="00C5519D" w:rsidRDefault="00283033" w:rsidP="00F95165">
            <w:pPr>
              <w:pStyle w:val="Textoindependiente3"/>
              <w:numPr>
                <w:ilvl w:val="0"/>
                <w:numId w:val="25"/>
              </w:numPr>
              <w:rPr>
                <w:bCs/>
                <w:iCs/>
                <w:szCs w:val="18"/>
              </w:rPr>
            </w:pPr>
            <w:r w:rsidRPr="00C5519D">
              <w:rPr>
                <w:bCs/>
                <w:iCs/>
                <w:szCs w:val="18"/>
              </w:rPr>
              <w:t>Coordinar y supervisar permanente</w:t>
            </w:r>
            <w:r w:rsidR="00E47280" w:rsidRPr="00C5519D">
              <w:rPr>
                <w:bCs/>
                <w:iCs/>
                <w:szCs w:val="18"/>
              </w:rPr>
              <w:t>mente</w:t>
            </w:r>
            <w:r w:rsidRPr="00C5519D">
              <w:rPr>
                <w:bCs/>
                <w:iCs/>
                <w:szCs w:val="18"/>
              </w:rPr>
              <w:t xml:space="preserve"> todas las etapas de la Consultoría.</w:t>
            </w:r>
          </w:p>
          <w:p w:rsidR="00283033" w:rsidRPr="00C5519D" w:rsidRDefault="00283033" w:rsidP="00F95165">
            <w:pPr>
              <w:pStyle w:val="Textoindependiente3"/>
              <w:numPr>
                <w:ilvl w:val="0"/>
                <w:numId w:val="25"/>
              </w:numPr>
              <w:rPr>
                <w:bCs/>
                <w:iCs/>
                <w:szCs w:val="18"/>
              </w:rPr>
            </w:pPr>
            <w:r w:rsidRPr="00C5519D">
              <w:rPr>
                <w:bCs/>
                <w:iCs/>
                <w:szCs w:val="18"/>
              </w:rPr>
              <w:t>Emitir los informes de Conformidad Parciales y Final</w:t>
            </w:r>
            <w:r w:rsidR="000221D5" w:rsidRPr="00C5519D">
              <w:rPr>
                <w:bCs/>
                <w:iCs/>
                <w:szCs w:val="18"/>
              </w:rPr>
              <w:t>, si corresponde</w:t>
            </w:r>
            <w:r w:rsidRPr="00C5519D">
              <w:rPr>
                <w:bCs/>
                <w:iCs/>
                <w:szCs w:val="18"/>
              </w:rPr>
              <w:t>.</w:t>
            </w:r>
          </w:p>
          <w:p w:rsidR="00283033" w:rsidRPr="00C5519D" w:rsidRDefault="00283033" w:rsidP="00F95165">
            <w:pPr>
              <w:pStyle w:val="Textoindependiente3"/>
              <w:numPr>
                <w:ilvl w:val="0"/>
                <w:numId w:val="25"/>
              </w:numPr>
              <w:rPr>
                <w:bCs/>
                <w:iCs/>
                <w:szCs w:val="18"/>
              </w:rPr>
            </w:pPr>
            <w:r w:rsidRPr="00C5519D">
              <w:rPr>
                <w:bCs/>
                <w:iCs/>
                <w:szCs w:val="18"/>
              </w:rPr>
              <w:t>Gestionar las Autorizaciones de Pago.</w:t>
            </w:r>
          </w:p>
          <w:p w:rsidR="002F260F" w:rsidRPr="00C5519D" w:rsidRDefault="00283033" w:rsidP="00F95165">
            <w:pPr>
              <w:pStyle w:val="Textoindependiente3"/>
              <w:numPr>
                <w:ilvl w:val="0"/>
                <w:numId w:val="25"/>
              </w:numPr>
              <w:rPr>
                <w:bCs/>
                <w:iCs/>
                <w:szCs w:val="18"/>
              </w:rPr>
            </w:pPr>
            <w:r w:rsidRPr="00C5519D">
              <w:rPr>
                <w:bCs/>
                <w:iCs/>
                <w:szCs w:val="18"/>
              </w:rPr>
              <w:t>Emitir los informes y documentación técnica – administrativa necesaria para garantizar el cumplimiento del Contrato de Consultoría.</w:t>
            </w:r>
          </w:p>
          <w:p w:rsidR="003C2429" w:rsidRPr="00C5519D" w:rsidRDefault="003C2429" w:rsidP="003C2429">
            <w:pPr>
              <w:pStyle w:val="Textoindependiente3"/>
              <w:rPr>
                <w:bCs/>
                <w:iCs/>
                <w:szCs w:val="18"/>
              </w:rPr>
            </w:pPr>
          </w:p>
        </w:tc>
      </w:tr>
      <w:tr w:rsidR="009D25E0" w:rsidRPr="00C5519D" w:rsidTr="00095F3B">
        <w:trPr>
          <w:trHeight w:val="397"/>
        </w:trPr>
        <w:tc>
          <w:tcPr>
            <w:tcW w:w="10283" w:type="dxa"/>
            <w:shd w:val="clear" w:color="auto" w:fill="CCFFCC"/>
            <w:vAlign w:val="center"/>
          </w:tcPr>
          <w:p w:rsidR="009D25E0" w:rsidRPr="00C5519D" w:rsidRDefault="004E40AB" w:rsidP="00B94C23">
            <w:pPr>
              <w:pStyle w:val="Textoindependiente3"/>
              <w:rPr>
                <w:b/>
                <w:bCs/>
                <w:szCs w:val="18"/>
              </w:rPr>
            </w:pPr>
            <w:r w:rsidRPr="00C5519D">
              <w:rPr>
                <w:b/>
                <w:bCs/>
                <w:szCs w:val="18"/>
              </w:rPr>
              <w:t>E</w:t>
            </w:r>
            <w:r w:rsidR="009D25E0" w:rsidRPr="00C5519D">
              <w:rPr>
                <w:b/>
                <w:bCs/>
                <w:szCs w:val="18"/>
              </w:rPr>
              <w:t>. FORMA DE PAGO</w:t>
            </w:r>
          </w:p>
        </w:tc>
      </w:tr>
      <w:tr w:rsidR="009D25E0" w:rsidRPr="00C5519D" w:rsidTr="00095F3B">
        <w:trPr>
          <w:trHeight w:val="687"/>
        </w:trPr>
        <w:tc>
          <w:tcPr>
            <w:tcW w:w="10283" w:type="dxa"/>
            <w:tcBorders>
              <w:bottom w:val="single" w:sz="4" w:space="0" w:color="auto"/>
            </w:tcBorders>
            <w:vAlign w:val="center"/>
          </w:tcPr>
          <w:p w:rsidR="002F260F" w:rsidRPr="00C5519D" w:rsidRDefault="002F260F" w:rsidP="00251FE1">
            <w:pPr>
              <w:pStyle w:val="Textoindependiente3"/>
              <w:rPr>
                <w:bCs/>
                <w:iCs/>
                <w:szCs w:val="18"/>
              </w:rPr>
            </w:pPr>
          </w:p>
          <w:p w:rsidR="003F48FF" w:rsidRPr="00C5519D" w:rsidRDefault="003F48FF" w:rsidP="003F48FF">
            <w:pPr>
              <w:pStyle w:val="Textoindependiente3"/>
              <w:rPr>
                <w:bCs/>
                <w:iCs/>
                <w:szCs w:val="18"/>
              </w:rPr>
            </w:pPr>
            <w:r w:rsidRPr="00C5519D">
              <w:rPr>
                <w:bCs/>
                <w:iCs/>
                <w:szCs w:val="18"/>
              </w:rPr>
              <w:t xml:space="preserve">El monto total de la consultoría será cancelado en </w:t>
            </w:r>
            <w:r w:rsidR="007159DC" w:rsidRPr="00C5519D">
              <w:rPr>
                <w:bCs/>
                <w:iCs/>
                <w:szCs w:val="18"/>
              </w:rPr>
              <w:t>seis</w:t>
            </w:r>
            <w:r w:rsidRPr="00C5519D">
              <w:rPr>
                <w:bCs/>
                <w:iCs/>
                <w:szCs w:val="18"/>
              </w:rPr>
              <w:t xml:space="preserve"> pagos parciales:</w:t>
            </w:r>
          </w:p>
          <w:p w:rsidR="003F48FF" w:rsidRPr="00C5519D" w:rsidRDefault="003F48FF" w:rsidP="003F48FF">
            <w:pPr>
              <w:pStyle w:val="Textoindependiente3"/>
              <w:rPr>
                <w:bCs/>
                <w:iCs/>
                <w:szCs w:val="18"/>
              </w:rPr>
            </w:pPr>
          </w:p>
          <w:p w:rsidR="003F48FF" w:rsidRPr="00C5519D" w:rsidRDefault="003F48FF" w:rsidP="003F48FF">
            <w:pPr>
              <w:pStyle w:val="Textoindependiente3"/>
              <w:numPr>
                <w:ilvl w:val="0"/>
                <w:numId w:val="23"/>
              </w:numPr>
              <w:rPr>
                <w:bCs/>
                <w:iCs/>
                <w:szCs w:val="18"/>
              </w:rPr>
            </w:pPr>
            <w:r w:rsidRPr="00C5519D">
              <w:rPr>
                <w:bCs/>
                <w:iCs/>
                <w:szCs w:val="18"/>
              </w:rPr>
              <w:t xml:space="preserve">Primer Pago: </w:t>
            </w:r>
            <w:r w:rsidR="00711341" w:rsidRPr="00C5519D">
              <w:rPr>
                <w:bCs/>
                <w:iCs/>
                <w:szCs w:val="18"/>
              </w:rPr>
              <w:t>Quince</w:t>
            </w:r>
            <w:r w:rsidR="002D6656" w:rsidRPr="00C5519D">
              <w:rPr>
                <w:bCs/>
                <w:iCs/>
                <w:szCs w:val="18"/>
              </w:rPr>
              <w:t xml:space="preserve"> </w:t>
            </w:r>
            <w:r w:rsidRPr="00C5519D">
              <w:rPr>
                <w:bCs/>
                <w:iCs/>
                <w:szCs w:val="18"/>
              </w:rPr>
              <w:t>por ciento (</w:t>
            </w:r>
            <w:r w:rsidR="00093AD6" w:rsidRPr="00C5519D">
              <w:rPr>
                <w:bCs/>
                <w:iCs/>
                <w:szCs w:val="18"/>
              </w:rPr>
              <w:t>1</w:t>
            </w:r>
            <w:r w:rsidR="009C2418" w:rsidRPr="00C5519D">
              <w:rPr>
                <w:bCs/>
                <w:iCs/>
                <w:szCs w:val="18"/>
              </w:rPr>
              <w:t>5</w:t>
            </w:r>
            <w:r w:rsidRPr="00C5519D">
              <w:rPr>
                <w:bCs/>
                <w:iCs/>
                <w:szCs w:val="18"/>
              </w:rPr>
              <w:t xml:space="preserve">%) del monto </w:t>
            </w:r>
            <w:r w:rsidR="00532846" w:rsidRPr="00C5519D">
              <w:rPr>
                <w:bCs/>
                <w:iCs/>
                <w:szCs w:val="18"/>
              </w:rPr>
              <w:t xml:space="preserve">total </w:t>
            </w:r>
            <w:r w:rsidRPr="00C5519D">
              <w:rPr>
                <w:bCs/>
                <w:iCs/>
                <w:szCs w:val="18"/>
              </w:rPr>
              <w:t xml:space="preserve">de contrato, después de ser </w:t>
            </w:r>
            <w:r w:rsidR="00532846" w:rsidRPr="00C5519D">
              <w:rPr>
                <w:bCs/>
                <w:iCs/>
                <w:szCs w:val="18"/>
              </w:rPr>
              <w:t xml:space="preserve">emitido el </w:t>
            </w:r>
            <w:r w:rsidR="00532846" w:rsidRPr="00C5519D">
              <w:rPr>
                <w:bCs/>
                <w:iCs/>
                <w:szCs w:val="16"/>
              </w:rPr>
              <w:t>Informe de Conformidad del Producto 1</w:t>
            </w:r>
            <w:r w:rsidRPr="00C5519D">
              <w:rPr>
                <w:bCs/>
                <w:iCs/>
                <w:szCs w:val="18"/>
              </w:rPr>
              <w:t>.</w:t>
            </w:r>
          </w:p>
          <w:p w:rsidR="003F48FF" w:rsidRPr="00C5519D" w:rsidRDefault="003F48FF" w:rsidP="003F48FF">
            <w:pPr>
              <w:pStyle w:val="Textoindependiente3"/>
              <w:numPr>
                <w:ilvl w:val="0"/>
                <w:numId w:val="23"/>
              </w:numPr>
              <w:rPr>
                <w:bCs/>
                <w:iCs/>
                <w:szCs w:val="18"/>
              </w:rPr>
            </w:pPr>
            <w:r w:rsidRPr="00C5519D">
              <w:rPr>
                <w:bCs/>
                <w:iCs/>
                <w:szCs w:val="18"/>
              </w:rPr>
              <w:t xml:space="preserve">Segundo Pago: </w:t>
            </w:r>
            <w:r w:rsidR="00711341" w:rsidRPr="00C5519D">
              <w:rPr>
                <w:bCs/>
                <w:iCs/>
                <w:szCs w:val="18"/>
              </w:rPr>
              <w:t>Treinta</w:t>
            </w:r>
            <w:r w:rsidRPr="00C5519D">
              <w:rPr>
                <w:bCs/>
                <w:iCs/>
                <w:szCs w:val="18"/>
              </w:rPr>
              <w:t xml:space="preserve"> por ciento (</w:t>
            </w:r>
            <w:r w:rsidR="009C2418" w:rsidRPr="00C5519D">
              <w:rPr>
                <w:bCs/>
                <w:iCs/>
                <w:szCs w:val="18"/>
              </w:rPr>
              <w:t>3</w:t>
            </w:r>
            <w:r w:rsidR="00F418AA" w:rsidRPr="00C5519D">
              <w:rPr>
                <w:bCs/>
                <w:iCs/>
                <w:szCs w:val="18"/>
              </w:rPr>
              <w:t>0</w:t>
            </w:r>
            <w:r w:rsidRPr="00C5519D">
              <w:rPr>
                <w:bCs/>
                <w:iCs/>
                <w:szCs w:val="18"/>
              </w:rPr>
              <w:t xml:space="preserve">%) del monto </w:t>
            </w:r>
            <w:r w:rsidR="00532846" w:rsidRPr="00C5519D">
              <w:rPr>
                <w:bCs/>
                <w:iCs/>
                <w:szCs w:val="18"/>
              </w:rPr>
              <w:t xml:space="preserve">total </w:t>
            </w:r>
            <w:r w:rsidRPr="00C5519D">
              <w:rPr>
                <w:bCs/>
                <w:iCs/>
                <w:szCs w:val="18"/>
              </w:rPr>
              <w:t xml:space="preserve">de contrato, después de ser </w:t>
            </w:r>
            <w:r w:rsidR="00532846" w:rsidRPr="00C5519D">
              <w:rPr>
                <w:bCs/>
                <w:iCs/>
                <w:szCs w:val="18"/>
              </w:rPr>
              <w:t xml:space="preserve">emitido el </w:t>
            </w:r>
            <w:r w:rsidR="00532846" w:rsidRPr="00C5519D">
              <w:rPr>
                <w:bCs/>
                <w:iCs/>
                <w:szCs w:val="16"/>
              </w:rPr>
              <w:t>Informe de Conformidad de</w:t>
            </w:r>
            <w:r w:rsidR="00975976" w:rsidRPr="00C5519D">
              <w:rPr>
                <w:bCs/>
                <w:iCs/>
                <w:szCs w:val="16"/>
              </w:rPr>
              <w:t>l</w:t>
            </w:r>
            <w:r w:rsidR="002D6656" w:rsidRPr="00C5519D">
              <w:rPr>
                <w:bCs/>
                <w:iCs/>
                <w:szCs w:val="16"/>
              </w:rPr>
              <w:t xml:space="preserve"> </w:t>
            </w:r>
            <w:r w:rsidR="00532846" w:rsidRPr="00C5519D">
              <w:rPr>
                <w:bCs/>
                <w:iCs/>
                <w:szCs w:val="16"/>
              </w:rPr>
              <w:t>Producto 2.</w:t>
            </w:r>
          </w:p>
          <w:p w:rsidR="003F48FF" w:rsidRPr="00C5519D" w:rsidRDefault="003F48FF" w:rsidP="003F48FF">
            <w:pPr>
              <w:pStyle w:val="Textoindependiente3"/>
              <w:numPr>
                <w:ilvl w:val="0"/>
                <w:numId w:val="23"/>
              </w:numPr>
              <w:rPr>
                <w:bCs/>
                <w:iCs/>
                <w:szCs w:val="18"/>
              </w:rPr>
            </w:pPr>
            <w:r w:rsidRPr="00C5519D">
              <w:rPr>
                <w:bCs/>
                <w:iCs/>
                <w:szCs w:val="18"/>
              </w:rPr>
              <w:t xml:space="preserve">Tercer Pago: </w:t>
            </w:r>
            <w:r w:rsidR="001C6F84" w:rsidRPr="00C5519D">
              <w:rPr>
                <w:bCs/>
                <w:iCs/>
                <w:szCs w:val="18"/>
              </w:rPr>
              <w:t>Diez</w:t>
            </w:r>
            <w:r w:rsidR="002D6656" w:rsidRPr="00C5519D">
              <w:rPr>
                <w:bCs/>
                <w:iCs/>
                <w:szCs w:val="18"/>
              </w:rPr>
              <w:t xml:space="preserve"> </w:t>
            </w:r>
            <w:r w:rsidRPr="00C5519D">
              <w:rPr>
                <w:bCs/>
                <w:iCs/>
                <w:szCs w:val="18"/>
              </w:rPr>
              <w:t>por ciento (</w:t>
            </w:r>
            <w:r w:rsidR="00F418AA" w:rsidRPr="00C5519D">
              <w:rPr>
                <w:bCs/>
                <w:iCs/>
                <w:szCs w:val="18"/>
              </w:rPr>
              <w:t>1</w:t>
            </w:r>
            <w:r w:rsidR="00673DC5" w:rsidRPr="00C5519D">
              <w:rPr>
                <w:bCs/>
                <w:iCs/>
                <w:szCs w:val="18"/>
              </w:rPr>
              <w:t>0</w:t>
            </w:r>
            <w:r w:rsidRPr="00C5519D">
              <w:rPr>
                <w:bCs/>
                <w:iCs/>
                <w:szCs w:val="18"/>
              </w:rPr>
              <w:t xml:space="preserve">%) del monto </w:t>
            </w:r>
            <w:r w:rsidR="001C6F84" w:rsidRPr="00C5519D">
              <w:rPr>
                <w:bCs/>
                <w:iCs/>
                <w:szCs w:val="18"/>
              </w:rPr>
              <w:t xml:space="preserve">total </w:t>
            </w:r>
            <w:r w:rsidRPr="00C5519D">
              <w:rPr>
                <w:bCs/>
                <w:iCs/>
                <w:szCs w:val="18"/>
              </w:rPr>
              <w:t xml:space="preserve">de contrato, después de ser </w:t>
            </w:r>
            <w:r w:rsidR="001C6F84" w:rsidRPr="00C5519D">
              <w:rPr>
                <w:bCs/>
                <w:iCs/>
                <w:szCs w:val="18"/>
              </w:rPr>
              <w:t xml:space="preserve">emitido el </w:t>
            </w:r>
            <w:r w:rsidR="001C6F84" w:rsidRPr="00C5519D">
              <w:rPr>
                <w:bCs/>
                <w:iCs/>
                <w:szCs w:val="16"/>
              </w:rPr>
              <w:t xml:space="preserve">Informe de Conformidad del Producto </w:t>
            </w:r>
            <w:r w:rsidR="00F418AA" w:rsidRPr="00C5519D">
              <w:rPr>
                <w:bCs/>
                <w:iCs/>
                <w:szCs w:val="16"/>
              </w:rPr>
              <w:t>3</w:t>
            </w:r>
            <w:r w:rsidRPr="00C5519D">
              <w:rPr>
                <w:bCs/>
                <w:iCs/>
                <w:szCs w:val="18"/>
              </w:rPr>
              <w:t>.</w:t>
            </w:r>
          </w:p>
          <w:p w:rsidR="00F418AA" w:rsidRPr="00C5519D" w:rsidRDefault="00F418AA" w:rsidP="00F418AA">
            <w:pPr>
              <w:pStyle w:val="Textoindependiente3"/>
              <w:numPr>
                <w:ilvl w:val="0"/>
                <w:numId w:val="23"/>
              </w:numPr>
              <w:rPr>
                <w:bCs/>
                <w:iCs/>
                <w:szCs w:val="18"/>
              </w:rPr>
            </w:pPr>
            <w:r w:rsidRPr="00C5519D">
              <w:rPr>
                <w:bCs/>
                <w:iCs/>
                <w:szCs w:val="18"/>
              </w:rPr>
              <w:t xml:space="preserve">Cuarto Pago: </w:t>
            </w:r>
            <w:r w:rsidR="004E602E" w:rsidRPr="00C5519D">
              <w:rPr>
                <w:bCs/>
                <w:iCs/>
                <w:szCs w:val="18"/>
              </w:rPr>
              <w:t>Diez</w:t>
            </w:r>
            <w:r w:rsidRPr="00C5519D">
              <w:rPr>
                <w:bCs/>
                <w:iCs/>
                <w:szCs w:val="18"/>
              </w:rPr>
              <w:t xml:space="preserve"> por ciento (1</w:t>
            </w:r>
            <w:r w:rsidR="00093AD6" w:rsidRPr="00C5519D">
              <w:rPr>
                <w:bCs/>
                <w:iCs/>
                <w:szCs w:val="18"/>
              </w:rPr>
              <w:t>0</w:t>
            </w:r>
            <w:r w:rsidRPr="00C5519D">
              <w:rPr>
                <w:bCs/>
                <w:iCs/>
                <w:szCs w:val="18"/>
              </w:rPr>
              <w:t xml:space="preserve">%) del monto total de contrato, después de ser emitido el </w:t>
            </w:r>
            <w:r w:rsidRPr="00C5519D">
              <w:rPr>
                <w:bCs/>
                <w:iCs/>
                <w:szCs w:val="16"/>
              </w:rPr>
              <w:t>Informe de Conformidad del Producto 4</w:t>
            </w:r>
            <w:r w:rsidRPr="00C5519D">
              <w:rPr>
                <w:bCs/>
                <w:iCs/>
                <w:szCs w:val="18"/>
              </w:rPr>
              <w:t>.</w:t>
            </w:r>
          </w:p>
          <w:p w:rsidR="007159DC" w:rsidRPr="00C5519D" w:rsidRDefault="007159DC" w:rsidP="007159DC">
            <w:pPr>
              <w:pStyle w:val="Textoindependiente3"/>
              <w:numPr>
                <w:ilvl w:val="0"/>
                <w:numId w:val="23"/>
              </w:numPr>
              <w:rPr>
                <w:bCs/>
                <w:iCs/>
                <w:szCs w:val="18"/>
              </w:rPr>
            </w:pPr>
            <w:r w:rsidRPr="00C5519D">
              <w:rPr>
                <w:bCs/>
                <w:iCs/>
                <w:szCs w:val="18"/>
              </w:rPr>
              <w:t xml:space="preserve">Quinto Pago: </w:t>
            </w:r>
            <w:r w:rsidR="00711341" w:rsidRPr="00C5519D">
              <w:rPr>
                <w:bCs/>
                <w:iCs/>
                <w:szCs w:val="18"/>
              </w:rPr>
              <w:t>Cinco</w:t>
            </w:r>
            <w:r w:rsidRPr="00C5519D">
              <w:rPr>
                <w:bCs/>
                <w:iCs/>
                <w:szCs w:val="18"/>
              </w:rPr>
              <w:t xml:space="preserve"> por ciento (</w:t>
            </w:r>
            <w:r w:rsidR="005A1AAC" w:rsidRPr="00C5519D">
              <w:rPr>
                <w:bCs/>
                <w:iCs/>
                <w:szCs w:val="18"/>
              </w:rPr>
              <w:t>5</w:t>
            </w:r>
            <w:r w:rsidRPr="00C5519D">
              <w:rPr>
                <w:bCs/>
                <w:iCs/>
                <w:szCs w:val="18"/>
              </w:rPr>
              <w:t xml:space="preserve">%) del monto total de contrato, después de ser emitido el </w:t>
            </w:r>
            <w:r w:rsidRPr="00C5519D">
              <w:rPr>
                <w:bCs/>
                <w:iCs/>
                <w:szCs w:val="16"/>
              </w:rPr>
              <w:t>Informe de Conformidad del Producto 5</w:t>
            </w:r>
            <w:r w:rsidRPr="00C5519D">
              <w:rPr>
                <w:bCs/>
                <w:iCs/>
                <w:szCs w:val="18"/>
              </w:rPr>
              <w:t>.</w:t>
            </w:r>
          </w:p>
          <w:p w:rsidR="002F260F" w:rsidRPr="00C5519D" w:rsidRDefault="003F48FF">
            <w:pPr>
              <w:pStyle w:val="Textoindependiente3"/>
              <w:ind w:left="360"/>
              <w:rPr>
                <w:bCs/>
                <w:iCs/>
                <w:szCs w:val="18"/>
                <w:lang w:val="es-BO"/>
              </w:rPr>
              <w:pPrChange w:id="309" w:author="Chura Valero Jacqueline" w:date="2017-10-26T19:18:00Z">
                <w:pPr>
                  <w:pStyle w:val="Textoindependiente3"/>
                  <w:numPr>
                    <w:numId w:val="23"/>
                  </w:numPr>
                  <w:ind w:left="720" w:hanging="360"/>
                </w:pPr>
              </w:pPrChange>
            </w:pPr>
            <w:commentRangeStart w:id="310"/>
            <w:r w:rsidRPr="00C5519D">
              <w:rPr>
                <w:bCs/>
                <w:iCs/>
                <w:szCs w:val="18"/>
              </w:rPr>
              <w:t xml:space="preserve">Último Pago: </w:t>
            </w:r>
            <w:r w:rsidR="00711341" w:rsidRPr="00C5519D">
              <w:rPr>
                <w:bCs/>
                <w:iCs/>
                <w:szCs w:val="18"/>
              </w:rPr>
              <w:t>Treinta</w:t>
            </w:r>
            <w:r w:rsidR="007159DC" w:rsidRPr="00C5519D">
              <w:rPr>
                <w:bCs/>
                <w:iCs/>
                <w:szCs w:val="18"/>
              </w:rPr>
              <w:t xml:space="preserve"> por ciento (</w:t>
            </w:r>
            <w:r w:rsidR="005A1AAC" w:rsidRPr="00C5519D">
              <w:rPr>
                <w:bCs/>
                <w:iCs/>
                <w:szCs w:val="18"/>
              </w:rPr>
              <w:t>30</w:t>
            </w:r>
            <w:r w:rsidR="007159DC" w:rsidRPr="00C5519D">
              <w:rPr>
                <w:bCs/>
                <w:iCs/>
                <w:szCs w:val="18"/>
              </w:rPr>
              <w:t xml:space="preserve">%) </w:t>
            </w:r>
            <w:r w:rsidRPr="00C5519D">
              <w:rPr>
                <w:bCs/>
                <w:iCs/>
                <w:szCs w:val="18"/>
              </w:rPr>
              <w:t xml:space="preserve">del monto </w:t>
            </w:r>
            <w:r w:rsidR="001C6F84" w:rsidRPr="00C5519D">
              <w:rPr>
                <w:bCs/>
                <w:iCs/>
                <w:szCs w:val="18"/>
              </w:rPr>
              <w:t xml:space="preserve">total </w:t>
            </w:r>
            <w:r w:rsidRPr="00C5519D">
              <w:rPr>
                <w:bCs/>
                <w:iCs/>
                <w:szCs w:val="18"/>
              </w:rPr>
              <w:t>de contrato, después de</w:t>
            </w:r>
            <w:r w:rsidR="001C6F84" w:rsidRPr="00C5519D">
              <w:rPr>
                <w:bCs/>
                <w:iCs/>
                <w:szCs w:val="18"/>
              </w:rPr>
              <w:t xml:space="preserve"> ser</w:t>
            </w:r>
            <w:r w:rsidR="002D6656" w:rsidRPr="00C5519D">
              <w:rPr>
                <w:bCs/>
                <w:iCs/>
                <w:szCs w:val="18"/>
              </w:rPr>
              <w:t xml:space="preserve"> </w:t>
            </w:r>
            <w:r w:rsidR="001C6F84" w:rsidRPr="00C5519D">
              <w:rPr>
                <w:bCs/>
                <w:iCs/>
                <w:szCs w:val="18"/>
              </w:rPr>
              <w:t xml:space="preserve">emitido el </w:t>
            </w:r>
            <w:r w:rsidR="001C6F84" w:rsidRPr="00C5519D">
              <w:rPr>
                <w:bCs/>
                <w:iCs/>
                <w:szCs w:val="16"/>
              </w:rPr>
              <w:t>Informe de Conformidad Final</w:t>
            </w:r>
            <w:r w:rsidRPr="00C5519D">
              <w:rPr>
                <w:bCs/>
                <w:iCs/>
                <w:szCs w:val="18"/>
              </w:rPr>
              <w:t>.</w:t>
            </w:r>
            <w:commentRangeEnd w:id="310"/>
            <w:r w:rsidR="00214548" w:rsidRPr="00C5519D">
              <w:rPr>
                <w:rStyle w:val="Refdecomentario"/>
                <w:rPrChange w:id="311" w:author="Soto Salvador Ximena" w:date="2017-10-27T11:16:00Z">
                  <w:rPr>
                    <w:rStyle w:val="Refdecomentario"/>
                    <w:rFonts w:ascii="Times New Roman" w:hAnsi="Times New Roman" w:cs="Times New Roman"/>
                  </w:rPr>
                </w:rPrChange>
              </w:rPr>
              <w:commentReference w:id="310"/>
            </w:r>
          </w:p>
        </w:tc>
      </w:tr>
      <w:tr w:rsidR="009D25E0" w:rsidRPr="00C5519D" w:rsidTr="00095F3B">
        <w:trPr>
          <w:trHeight w:val="492"/>
        </w:trPr>
        <w:tc>
          <w:tcPr>
            <w:tcW w:w="10283" w:type="dxa"/>
            <w:shd w:val="clear" w:color="auto" w:fill="CCFFCC"/>
            <w:vAlign w:val="center"/>
          </w:tcPr>
          <w:p w:rsidR="009D25E0" w:rsidRPr="00C5519D" w:rsidRDefault="004E40AB" w:rsidP="001C6F84">
            <w:pPr>
              <w:pStyle w:val="Textoindependiente3"/>
              <w:ind w:left="234" w:hanging="234"/>
              <w:rPr>
                <w:b/>
                <w:bCs/>
                <w:szCs w:val="18"/>
              </w:rPr>
            </w:pPr>
            <w:r w:rsidRPr="00C5519D">
              <w:rPr>
                <w:b/>
                <w:bCs/>
                <w:szCs w:val="18"/>
              </w:rPr>
              <w:t>F</w:t>
            </w:r>
            <w:r w:rsidR="009D25E0" w:rsidRPr="00C5519D">
              <w:rPr>
                <w:b/>
                <w:bCs/>
                <w:szCs w:val="18"/>
              </w:rPr>
              <w:t>. INSTALACIONES EN LAS QUE SE EFECTUARÁ LA CONSULTORÍA</w:t>
            </w:r>
            <w:r w:rsidR="001624F0" w:rsidRPr="00C5519D">
              <w:rPr>
                <w:b/>
                <w:bCs/>
                <w:szCs w:val="18"/>
              </w:rPr>
              <w:t xml:space="preserve"> E INTALACIÓN DE LOS PRODUCTOS</w:t>
            </w:r>
          </w:p>
        </w:tc>
      </w:tr>
      <w:tr w:rsidR="009D25E0" w:rsidRPr="00C5519D" w:rsidTr="00095F3B">
        <w:trPr>
          <w:trHeight w:val="477"/>
        </w:trPr>
        <w:tc>
          <w:tcPr>
            <w:tcW w:w="10283" w:type="dxa"/>
            <w:tcBorders>
              <w:bottom w:val="single" w:sz="4" w:space="0" w:color="auto"/>
            </w:tcBorders>
            <w:vAlign w:val="center"/>
          </w:tcPr>
          <w:p w:rsidR="003D3E07" w:rsidRPr="00C5519D" w:rsidRDefault="003D3E07" w:rsidP="00B702D1">
            <w:pPr>
              <w:pStyle w:val="Textoindependiente3"/>
              <w:rPr>
                <w:bCs/>
                <w:iCs/>
                <w:sz w:val="10"/>
                <w:szCs w:val="10"/>
              </w:rPr>
            </w:pPr>
          </w:p>
          <w:p w:rsidR="002F260F" w:rsidRPr="00C5519D" w:rsidRDefault="008F1E49" w:rsidP="008F1E49">
            <w:pPr>
              <w:pStyle w:val="Textoindependiente3"/>
              <w:rPr>
                <w:bCs/>
                <w:iCs/>
                <w:szCs w:val="18"/>
              </w:rPr>
            </w:pPr>
            <w:r w:rsidRPr="00C5519D">
              <w:rPr>
                <w:bCs/>
                <w:iCs/>
                <w:szCs w:val="18"/>
              </w:rPr>
              <w:t>L</w:t>
            </w:r>
            <w:r w:rsidR="001C6F84" w:rsidRPr="00C5519D">
              <w:rPr>
                <w:bCs/>
                <w:iCs/>
                <w:szCs w:val="18"/>
              </w:rPr>
              <w:t xml:space="preserve">a </w:t>
            </w:r>
            <w:r w:rsidRPr="00C5519D">
              <w:rPr>
                <w:bCs/>
                <w:iCs/>
                <w:szCs w:val="18"/>
              </w:rPr>
              <w:t xml:space="preserve">ejecución de toda la consultoría deberá ser realizada en </w:t>
            </w:r>
            <w:r w:rsidR="00053312" w:rsidRPr="00C5519D">
              <w:rPr>
                <w:bCs/>
                <w:iCs/>
                <w:szCs w:val="18"/>
              </w:rPr>
              <w:t>dependencias</w:t>
            </w:r>
            <w:r w:rsidR="009D25E0" w:rsidRPr="00C5519D">
              <w:rPr>
                <w:bCs/>
                <w:iCs/>
                <w:szCs w:val="18"/>
              </w:rPr>
              <w:t xml:space="preserve"> de la </w:t>
            </w:r>
            <w:del w:id="312" w:author="Chura Valero Jacqueline" w:date="2017-10-26T19:19:00Z">
              <w:r w:rsidR="009D25E0" w:rsidRPr="00C5519D" w:rsidDel="00214548">
                <w:rPr>
                  <w:bCs/>
                  <w:iCs/>
                  <w:szCs w:val="18"/>
                </w:rPr>
                <w:delText xml:space="preserve">Gerencia de </w:delText>
              </w:r>
              <w:r w:rsidR="0065081F" w:rsidRPr="00C5519D" w:rsidDel="00214548">
                <w:rPr>
                  <w:bCs/>
                  <w:iCs/>
                  <w:szCs w:val="18"/>
                </w:rPr>
                <w:delText>Sistemas</w:delText>
              </w:r>
            </w:del>
            <w:ins w:id="313" w:author="Chura Valero Jacqueline" w:date="2017-10-26T19:19:00Z">
              <w:r w:rsidR="00214548" w:rsidRPr="00C5519D">
                <w:rPr>
                  <w:bCs/>
                  <w:iCs/>
                  <w:szCs w:val="18"/>
                </w:rPr>
                <w:t>G</w:t>
              </w:r>
              <w:del w:id="314" w:author="Soto Salvador Ximena" w:date="2017-10-27T11:14:00Z">
                <w:r w:rsidR="00214548" w:rsidRPr="00C5519D" w:rsidDel="00C5519D">
                  <w:rPr>
                    <w:bCs/>
                    <w:iCs/>
                    <w:szCs w:val="18"/>
                  </w:rPr>
                  <w:delText>I</w:delText>
                </w:r>
              </w:del>
              <w:r w:rsidR="00214548" w:rsidRPr="00C5519D">
                <w:rPr>
                  <w:bCs/>
                  <w:iCs/>
                  <w:szCs w:val="18"/>
                </w:rPr>
                <w:t>SI</w:t>
              </w:r>
            </w:ins>
            <w:ins w:id="315" w:author="Soto Salvador Ximena" w:date="2017-10-27T11:15:00Z">
              <w:r w:rsidR="00C5519D" w:rsidRPr="00C5519D">
                <w:rPr>
                  <w:bCs/>
                  <w:iCs/>
                  <w:szCs w:val="18"/>
                </w:rPr>
                <w:t>S</w:t>
              </w:r>
            </w:ins>
            <w:r w:rsidR="009D25E0" w:rsidRPr="00C5519D">
              <w:rPr>
                <w:bCs/>
                <w:iCs/>
                <w:szCs w:val="18"/>
              </w:rPr>
              <w:t xml:space="preserve"> del edificio principal del </w:t>
            </w:r>
            <w:del w:id="316" w:author="Chura Valero Jacqueline" w:date="2017-10-26T19:19:00Z">
              <w:r w:rsidR="009D25E0" w:rsidRPr="00C5519D" w:rsidDel="00214548">
                <w:rPr>
                  <w:bCs/>
                  <w:iCs/>
                  <w:szCs w:val="18"/>
                </w:rPr>
                <w:delText>Banco Central de Boli</w:delText>
              </w:r>
              <w:r w:rsidR="005D6ED4" w:rsidRPr="00C5519D" w:rsidDel="00214548">
                <w:rPr>
                  <w:bCs/>
                  <w:iCs/>
                  <w:szCs w:val="18"/>
                </w:rPr>
                <w:delText>via</w:delText>
              </w:r>
            </w:del>
            <w:ins w:id="317" w:author="Chura Valero Jacqueline" w:date="2017-10-26T19:19:00Z">
              <w:r w:rsidR="00214548" w:rsidRPr="00C5519D">
                <w:rPr>
                  <w:bCs/>
                  <w:iCs/>
                  <w:szCs w:val="18"/>
                </w:rPr>
                <w:t>BCB</w:t>
              </w:r>
            </w:ins>
            <w:r w:rsidR="007934B5" w:rsidRPr="00C5519D">
              <w:rPr>
                <w:bCs/>
                <w:iCs/>
                <w:szCs w:val="18"/>
              </w:rPr>
              <w:t xml:space="preserve"> o en oficinas de la empresa adjudicada</w:t>
            </w:r>
            <w:r w:rsidR="007159DC" w:rsidRPr="00C5519D">
              <w:rPr>
                <w:bCs/>
                <w:iCs/>
                <w:szCs w:val="18"/>
              </w:rPr>
              <w:t>.</w:t>
            </w:r>
          </w:p>
          <w:p w:rsidR="009750F1" w:rsidRPr="00C5519D" w:rsidRDefault="009750F1" w:rsidP="008F1E49">
            <w:pPr>
              <w:pStyle w:val="Textoindependiente3"/>
              <w:rPr>
                <w:bCs/>
                <w:iCs/>
                <w:szCs w:val="18"/>
              </w:rPr>
            </w:pPr>
          </w:p>
          <w:p w:rsidR="009750F1" w:rsidRPr="00C5519D" w:rsidRDefault="009750F1" w:rsidP="008F1E49">
            <w:pPr>
              <w:pStyle w:val="Textoindependiente3"/>
              <w:rPr>
                <w:bCs/>
                <w:iCs/>
                <w:szCs w:val="18"/>
              </w:rPr>
            </w:pPr>
          </w:p>
        </w:tc>
      </w:tr>
      <w:tr w:rsidR="009D25E0" w:rsidRPr="00C5519D" w:rsidTr="00095F3B">
        <w:trPr>
          <w:trHeight w:val="492"/>
        </w:trPr>
        <w:tc>
          <w:tcPr>
            <w:tcW w:w="10283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9D25E0" w:rsidRPr="00C5519D" w:rsidRDefault="004E40AB" w:rsidP="003F7CAA">
            <w:pPr>
              <w:pStyle w:val="Textoindependiente3"/>
              <w:ind w:left="234" w:hanging="234"/>
              <w:rPr>
                <w:b/>
                <w:bCs/>
                <w:szCs w:val="18"/>
              </w:rPr>
            </w:pPr>
            <w:r w:rsidRPr="00C5519D">
              <w:rPr>
                <w:b/>
                <w:bCs/>
                <w:szCs w:val="18"/>
              </w:rPr>
              <w:t>G</w:t>
            </w:r>
            <w:r w:rsidR="009D25E0" w:rsidRPr="00C5519D">
              <w:rPr>
                <w:b/>
                <w:bCs/>
                <w:szCs w:val="18"/>
              </w:rPr>
              <w:t xml:space="preserve">. OBLIGACIONES </w:t>
            </w:r>
            <w:r w:rsidR="009811D4" w:rsidRPr="00C5519D">
              <w:rPr>
                <w:b/>
                <w:bCs/>
                <w:szCs w:val="18"/>
              </w:rPr>
              <w:t xml:space="preserve">ADICIONALES </w:t>
            </w:r>
            <w:r w:rsidR="009D25E0" w:rsidRPr="00C5519D">
              <w:rPr>
                <w:b/>
                <w:bCs/>
                <w:szCs w:val="18"/>
              </w:rPr>
              <w:t>DE LA EMPRESA</w:t>
            </w:r>
          </w:p>
        </w:tc>
      </w:tr>
      <w:tr w:rsidR="009D25E0" w:rsidRPr="00C5519D" w:rsidTr="00095F3B">
        <w:trPr>
          <w:trHeight w:val="492"/>
        </w:trPr>
        <w:tc>
          <w:tcPr>
            <w:tcW w:w="10283" w:type="dxa"/>
            <w:shd w:val="clear" w:color="auto" w:fill="auto"/>
            <w:vAlign w:val="center"/>
          </w:tcPr>
          <w:p w:rsidR="002F260F" w:rsidRPr="00C5519D" w:rsidRDefault="002F260F" w:rsidP="00085DF5">
            <w:pPr>
              <w:pStyle w:val="Textoindependiente3"/>
              <w:rPr>
                <w:bCs/>
                <w:szCs w:val="18"/>
              </w:rPr>
            </w:pPr>
          </w:p>
          <w:p w:rsidR="00085DF5" w:rsidRPr="00C5519D" w:rsidRDefault="00085DF5" w:rsidP="00085DF5">
            <w:pPr>
              <w:pStyle w:val="Textoindependiente3"/>
              <w:rPr>
                <w:bCs/>
                <w:szCs w:val="18"/>
              </w:rPr>
            </w:pPr>
            <w:commentRangeStart w:id="318"/>
            <w:r w:rsidRPr="00C5519D">
              <w:rPr>
                <w:bCs/>
                <w:szCs w:val="18"/>
              </w:rPr>
              <w:t xml:space="preserve">- La empresa consultora se obliga a subsanar los errores de funcionamiento del sistema durante los siguientes </w:t>
            </w:r>
            <w:r w:rsidR="004075CC" w:rsidRPr="00C5519D">
              <w:rPr>
                <w:bCs/>
                <w:szCs w:val="18"/>
              </w:rPr>
              <w:t>seis</w:t>
            </w:r>
            <w:r w:rsidR="002D6656" w:rsidRPr="00C5519D">
              <w:rPr>
                <w:bCs/>
                <w:szCs w:val="18"/>
              </w:rPr>
              <w:t xml:space="preserve"> </w:t>
            </w:r>
            <w:r w:rsidR="009C4FBC" w:rsidRPr="00C5519D">
              <w:rPr>
                <w:bCs/>
                <w:szCs w:val="18"/>
              </w:rPr>
              <w:t xml:space="preserve">(6) </w:t>
            </w:r>
            <w:r w:rsidRPr="00C5519D">
              <w:rPr>
                <w:bCs/>
                <w:szCs w:val="18"/>
              </w:rPr>
              <w:t>meses de conclu</w:t>
            </w:r>
            <w:commentRangeStart w:id="319"/>
            <w:r w:rsidRPr="00C5519D">
              <w:rPr>
                <w:bCs/>
                <w:szCs w:val="18"/>
              </w:rPr>
              <w:t>ido el plazo de prestación de la consultoría</w:t>
            </w:r>
            <w:commentRangeEnd w:id="318"/>
            <w:r w:rsidR="00214548" w:rsidRPr="00C5519D">
              <w:rPr>
                <w:rStyle w:val="Refdecomentario"/>
                <w:rPrChange w:id="320" w:author="Soto Salvador Ximena" w:date="2017-10-27T11:16:00Z">
                  <w:rPr>
                    <w:rStyle w:val="Refdecomentario"/>
                    <w:rFonts w:ascii="Times New Roman" w:hAnsi="Times New Roman" w:cs="Times New Roman"/>
                  </w:rPr>
                </w:rPrChange>
              </w:rPr>
              <w:commentReference w:id="318"/>
            </w:r>
            <w:r w:rsidRPr="00C5519D">
              <w:rPr>
                <w:bCs/>
                <w:szCs w:val="18"/>
              </w:rPr>
              <w:t>.</w:t>
            </w:r>
          </w:p>
          <w:p w:rsidR="00085DF5" w:rsidRPr="00C5519D" w:rsidRDefault="00085DF5" w:rsidP="00522041">
            <w:pPr>
              <w:pStyle w:val="Textoindependiente3"/>
              <w:rPr>
                <w:bCs/>
                <w:sz w:val="10"/>
                <w:szCs w:val="10"/>
              </w:rPr>
            </w:pPr>
          </w:p>
          <w:p w:rsidR="00093E5B" w:rsidRPr="00C5519D" w:rsidRDefault="00093E5B" w:rsidP="00522041">
            <w:pPr>
              <w:pStyle w:val="Textoindependiente3"/>
              <w:rPr>
                <w:bCs/>
                <w:szCs w:val="18"/>
              </w:rPr>
            </w:pPr>
            <w:r w:rsidRPr="00C5519D">
              <w:rPr>
                <w:bCs/>
                <w:szCs w:val="18"/>
              </w:rPr>
              <w:t xml:space="preserve">- Una vez finalizado el periodo de ajuste </w:t>
            </w:r>
            <w:r w:rsidRPr="00C5519D">
              <w:rPr>
                <w:bCs/>
                <w:iCs/>
                <w:szCs w:val="16"/>
              </w:rPr>
              <w:t>y correcciones de errores de funcionamiento del sistema</w:t>
            </w:r>
            <w:r w:rsidRPr="00C5519D">
              <w:rPr>
                <w:bCs/>
                <w:szCs w:val="18"/>
              </w:rPr>
              <w:t>, la empresa consultora deberá emitir un informe sobre las actividades realizadas durante este periodo.</w:t>
            </w:r>
            <w:commentRangeEnd w:id="319"/>
            <w:r w:rsidR="00214548" w:rsidRPr="00C5519D">
              <w:rPr>
                <w:rStyle w:val="Refdecomentario"/>
                <w:rPrChange w:id="321" w:author="Soto Salvador Ximena" w:date="2017-10-27T11:16:00Z">
                  <w:rPr>
                    <w:rStyle w:val="Refdecomentario"/>
                    <w:rFonts w:ascii="Times New Roman" w:hAnsi="Times New Roman" w:cs="Times New Roman"/>
                  </w:rPr>
                </w:rPrChange>
              </w:rPr>
              <w:commentReference w:id="319"/>
            </w:r>
          </w:p>
          <w:p w:rsidR="00093E5B" w:rsidRPr="00C5519D" w:rsidRDefault="00093E5B" w:rsidP="00522041">
            <w:pPr>
              <w:pStyle w:val="Textoindependiente3"/>
              <w:rPr>
                <w:bCs/>
                <w:sz w:val="10"/>
                <w:szCs w:val="10"/>
              </w:rPr>
            </w:pPr>
          </w:p>
          <w:p w:rsidR="007861A2" w:rsidRPr="00C5519D" w:rsidRDefault="00085DF5" w:rsidP="00093E5B">
            <w:pPr>
              <w:pStyle w:val="Textoindependiente3"/>
              <w:rPr>
                <w:bCs/>
                <w:szCs w:val="18"/>
              </w:rPr>
            </w:pPr>
            <w:r w:rsidRPr="00C5519D">
              <w:rPr>
                <w:bCs/>
                <w:szCs w:val="18"/>
              </w:rPr>
              <w:t xml:space="preserve">- </w:t>
            </w:r>
            <w:r w:rsidR="00727B99" w:rsidRPr="00C5519D">
              <w:rPr>
                <w:bCs/>
                <w:szCs w:val="18"/>
              </w:rPr>
              <w:t>La empresa consultora necesariamente deberá remitir toda la documentación y medios magnéticos generados en el proyecto a través de Ventanilla Única de Cor</w:t>
            </w:r>
            <w:r w:rsidR="00E655D9" w:rsidRPr="00C5519D">
              <w:rPr>
                <w:bCs/>
                <w:szCs w:val="18"/>
              </w:rPr>
              <w:t>respondencia del BCB, dirigida al Gerente de Tesorería</w:t>
            </w:r>
            <w:r w:rsidR="00727B99" w:rsidRPr="00C5519D">
              <w:rPr>
                <w:bCs/>
                <w:szCs w:val="18"/>
              </w:rPr>
              <w:t>.</w:t>
            </w:r>
          </w:p>
          <w:p w:rsidR="002F260F" w:rsidRPr="00C5519D" w:rsidRDefault="002F260F" w:rsidP="00093E5B">
            <w:pPr>
              <w:pStyle w:val="Textoindependiente3"/>
              <w:rPr>
                <w:bCs/>
                <w:szCs w:val="18"/>
              </w:rPr>
            </w:pPr>
          </w:p>
          <w:p w:rsidR="009E01EE" w:rsidRPr="00C5519D" w:rsidRDefault="009E01EE" w:rsidP="00093E5B">
            <w:pPr>
              <w:pStyle w:val="Textoindependiente3"/>
              <w:rPr>
                <w:bCs/>
                <w:szCs w:val="18"/>
              </w:rPr>
            </w:pPr>
          </w:p>
          <w:p w:rsidR="009E01EE" w:rsidRPr="00C5519D" w:rsidRDefault="009E01EE" w:rsidP="00093E5B">
            <w:pPr>
              <w:pStyle w:val="Textoindependiente3"/>
              <w:rPr>
                <w:bCs/>
                <w:szCs w:val="18"/>
              </w:rPr>
            </w:pPr>
          </w:p>
        </w:tc>
      </w:tr>
      <w:tr w:rsidR="009D25E0" w:rsidRPr="00C5519D" w:rsidTr="00095F3B">
        <w:trPr>
          <w:trHeight w:val="397"/>
        </w:trPr>
        <w:tc>
          <w:tcPr>
            <w:tcW w:w="10283" w:type="dxa"/>
            <w:shd w:val="clear" w:color="auto" w:fill="CCFFCC"/>
            <w:vAlign w:val="center"/>
          </w:tcPr>
          <w:p w:rsidR="009D25E0" w:rsidRPr="00C5519D" w:rsidRDefault="00A54A7E">
            <w:pPr>
              <w:pStyle w:val="Textoindependiente3"/>
              <w:rPr>
                <w:b/>
                <w:bCs/>
                <w:szCs w:val="18"/>
              </w:rPr>
            </w:pPr>
            <w:r w:rsidRPr="00C5519D">
              <w:rPr>
                <w:b/>
                <w:bCs/>
                <w:szCs w:val="18"/>
              </w:rPr>
              <w:t>H</w:t>
            </w:r>
            <w:r w:rsidR="009D25E0" w:rsidRPr="00C5519D">
              <w:rPr>
                <w:b/>
                <w:bCs/>
                <w:szCs w:val="18"/>
              </w:rPr>
              <w:t>. CONFIDENCIALIDAD</w:t>
            </w:r>
            <w:r w:rsidR="00461C03" w:rsidRPr="00C5519D">
              <w:rPr>
                <w:b/>
                <w:bCs/>
                <w:szCs w:val="18"/>
              </w:rPr>
              <w:t xml:space="preserve"> Y PROPIEDAD INTELECTUAL</w:t>
            </w:r>
          </w:p>
        </w:tc>
      </w:tr>
      <w:tr w:rsidR="009D25E0" w:rsidRPr="00C5519D" w:rsidTr="00095F3B">
        <w:trPr>
          <w:trHeight w:val="658"/>
        </w:trPr>
        <w:tc>
          <w:tcPr>
            <w:tcW w:w="10283" w:type="dxa"/>
            <w:tcBorders>
              <w:bottom w:val="single" w:sz="4" w:space="0" w:color="auto"/>
            </w:tcBorders>
            <w:vAlign w:val="center"/>
          </w:tcPr>
          <w:p w:rsidR="002F260F" w:rsidRPr="00C5519D" w:rsidRDefault="002F260F">
            <w:pPr>
              <w:pStyle w:val="Textoindependiente3"/>
              <w:ind w:left="14" w:hanging="14"/>
              <w:rPr>
                <w:bCs/>
                <w:szCs w:val="18"/>
              </w:rPr>
            </w:pPr>
          </w:p>
          <w:p w:rsidR="004C0C06" w:rsidRPr="00C5519D" w:rsidRDefault="009D25E0">
            <w:pPr>
              <w:pStyle w:val="Textoindependiente3"/>
              <w:ind w:left="14" w:hanging="14"/>
              <w:rPr>
                <w:bCs/>
                <w:iCs/>
                <w:szCs w:val="18"/>
              </w:rPr>
            </w:pPr>
            <w:r w:rsidRPr="00C5519D">
              <w:rPr>
                <w:bCs/>
                <w:szCs w:val="18"/>
              </w:rPr>
              <w:t>La empresa consultora</w:t>
            </w:r>
            <w:r w:rsidRPr="00C5519D">
              <w:rPr>
                <w:bCs/>
                <w:iCs/>
                <w:szCs w:val="18"/>
              </w:rPr>
              <w:t xml:space="preserve"> se comprometerá a guardar absoluta confidencialidad sobre la información a la que tenga acceso, o a la información que se genere durante el proceso de ejecución de la consultoría. Además se aclara que toda la documentación e información que se genere en la consultoría es de exclusiva propiedad del BCB.</w:t>
            </w:r>
          </w:p>
          <w:p w:rsidR="002F260F" w:rsidRPr="00C5519D" w:rsidRDefault="002F260F">
            <w:pPr>
              <w:pStyle w:val="Textoindependiente3"/>
              <w:ind w:left="14" w:hanging="14"/>
              <w:rPr>
                <w:szCs w:val="18"/>
              </w:rPr>
            </w:pPr>
          </w:p>
        </w:tc>
      </w:tr>
      <w:tr w:rsidR="009D25E0" w:rsidRPr="00C5519D" w:rsidTr="00095F3B">
        <w:trPr>
          <w:trHeight w:val="397"/>
        </w:trPr>
        <w:tc>
          <w:tcPr>
            <w:tcW w:w="10283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9D25E0" w:rsidRPr="00C5519D" w:rsidRDefault="00A54A7E">
            <w:pPr>
              <w:pStyle w:val="Textoindependiente3"/>
              <w:rPr>
                <w:b/>
                <w:bCs/>
                <w:szCs w:val="18"/>
              </w:rPr>
            </w:pPr>
            <w:r w:rsidRPr="00C5519D">
              <w:rPr>
                <w:b/>
                <w:bCs/>
                <w:szCs w:val="18"/>
              </w:rPr>
              <w:t>I</w:t>
            </w:r>
            <w:r w:rsidR="009D25E0" w:rsidRPr="00C5519D">
              <w:rPr>
                <w:b/>
                <w:bCs/>
                <w:szCs w:val="18"/>
              </w:rPr>
              <w:t>. RESERVA DE DERECHOS DEL BCB</w:t>
            </w:r>
          </w:p>
        </w:tc>
      </w:tr>
      <w:tr w:rsidR="009D25E0" w:rsidRPr="00C5519D" w:rsidTr="00095F3B">
        <w:trPr>
          <w:trHeight w:val="397"/>
        </w:trPr>
        <w:tc>
          <w:tcPr>
            <w:tcW w:w="10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E07" w:rsidRPr="00C5519D" w:rsidRDefault="003D3E07" w:rsidP="00317B29">
            <w:pPr>
              <w:pStyle w:val="Textoindependiente3"/>
              <w:rPr>
                <w:bCs/>
                <w:iCs/>
                <w:sz w:val="10"/>
                <w:szCs w:val="10"/>
              </w:rPr>
            </w:pPr>
          </w:p>
          <w:p w:rsidR="00BB3DD2" w:rsidRPr="00C5519D" w:rsidRDefault="009D25E0" w:rsidP="00522041">
            <w:pPr>
              <w:pStyle w:val="Textoindependiente3"/>
              <w:rPr>
                <w:bCs/>
                <w:iCs/>
                <w:szCs w:val="18"/>
              </w:rPr>
            </w:pPr>
            <w:r w:rsidRPr="00C5519D">
              <w:rPr>
                <w:bCs/>
                <w:iCs/>
                <w:szCs w:val="18"/>
              </w:rPr>
              <w:t xml:space="preserve">El BCB se reserva los siguientes derechos: </w:t>
            </w:r>
          </w:p>
          <w:p w:rsidR="00BB3DD2" w:rsidRPr="00C5519D" w:rsidRDefault="009D25E0" w:rsidP="00BB3DD2">
            <w:pPr>
              <w:pStyle w:val="Textoindependiente3"/>
              <w:ind w:left="432"/>
              <w:rPr>
                <w:bCs/>
                <w:iCs/>
                <w:szCs w:val="18"/>
              </w:rPr>
            </w:pPr>
            <w:r w:rsidRPr="00C5519D">
              <w:rPr>
                <w:bCs/>
                <w:iCs/>
                <w:szCs w:val="18"/>
              </w:rPr>
              <w:t xml:space="preserve">a) Verificar la documentación presentada como respaldo de los Currículos Vitae, de acuerdo con lo requerido </w:t>
            </w:r>
          </w:p>
          <w:p w:rsidR="009D25E0" w:rsidRPr="00C5519D" w:rsidRDefault="009D25E0" w:rsidP="00BB3DD2">
            <w:pPr>
              <w:pStyle w:val="Textoindependiente3"/>
              <w:ind w:left="432"/>
              <w:rPr>
                <w:bCs/>
                <w:iCs/>
                <w:szCs w:val="18"/>
              </w:rPr>
            </w:pPr>
            <w:r w:rsidRPr="00C5519D">
              <w:rPr>
                <w:bCs/>
                <w:iCs/>
                <w:szCs w:val="18"/>
              </w:rPr>
              <w:t xml:space="preserve">b) </w:t>
            </w:r>
            <w:r w:rsidR="00217E05" w:rsidRPr="00C5519D">
              <w:rPr>
                <w:bCs/>
                <w:iCs/>
                <w:szCs w:val="18"/>
              </w:rPr>
              <w:t>Anular, suspender o c</w:t>
            </w:r>
            <w:r w:rsidRPr="00C5519D">
              <w:rPr>
                <w:bCs/>
                <w:iCs/>
                <w:szCs w:val="18"/>
              </w:rPr>
              <w:t>ancelar el presente proceso cuando surja un hecho de fuerza mayor o caso fortuito debidamente justificado.</w:t>
            </w:r>
          </w:p>
          <w:p w:rsidR="002F260F" w:rsidRPr="00C5519D" w:rsidRDefault="002F260F" w:rsidP="00522041">
            <w:pPr>
              <w:pStyle w:val="Textoindependiente3"/>
              <w:rPr>
                <w:b/>
                <w:bCs/>
                <w:szCs w:val="18"/>
              </w:rPr>
            </w:pPr>
          </w:p>
        </w:tc>
      </w:tr>
      <w:tr w:rsidR="006A29CA" w:rsidRPr="00C5519D" w:rsidTr="00095F3B">
        <w:trPr>
          <w:trHeight w:val="397"/>
        </w:trPr>
        <w:tc>
          <w:tcPr>
            <w:tcW w:w="10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29CA" w:rsidRPr="00C5519D" w:rsidRDefault="006A29CA" w:rsidP="00317B29">
            <w:pPr>
              <w:pStyle w:val="Textoindependiente3"/>
              <w:rPr>
                <w:bCs/>
                <w:iCs/>
                <w:sz w:val="10"/>
                <w:szCs w:val="10"/>
              </w:rPr>
            </w:pPr>
            <w:r w:rsidRPr="00C5519D">
              <w:rPr>
                <w:b/>
              </w:rPr>
              <w:t>ESTOS TDR, NO SON LIMITATIVOS, POR LO QUE EL PROPONENTE SI ASÍ LO DESEA Y A OBJETO DE DEMOSTRAR SU HABILIDAD EN LA PRESENTACIÓN DEL SERVICIO PUEDE MEJORARLOS, OPTIMIZANDO EL USO DE LOS RECURSOS.</w:t>
            </w:r>
          </w:p>
        </w:tc>
      </w:tr>
    </w:tbl>
    <w:p w:rsidR="00342BE7" w:rsidRPr="00C5519D" w:rsidRDefault="00342BE7" w:rsidP="003E615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6A29CA" w:rsidRPr="00C5519D" w:rsidRDefault="006A29CA" w:rsidP="003E615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6A29CA" w:rsidRPr="00C5519D" w:rsidRDefault="006A29CA" w:rsidP="003E615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6A29CA" w:rsidRPr="00C5519D" w:rsidRDefault="006A29CA" w:rsidP="003E615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6A29CA" w:rsidRPr="00C5519D" w:rsidRDefault="006A29CA" w:rsidP="003E615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6A29CA" w:rsidRPr="00C5519D" w:rsidRDefault="006A29CA" w:rsidP="006A29CA">
      <w:pPr>
        <w:ind w:left="708" w:firstLine="708"/>
        <w:jc w:val="both"/>
        <w:rPr>
          <w:rFonts w:ascii="Arial" w:hAnsi="Arial" w:cs="Arial"/>
          <w:sz w:val="22"/>
          <w:szCs w:val="22"/>
          <w:lang w:val="es-ES_tradnl"/>
        </w:rPr>
      </w:pPr>
      <w:r w:rsidRPr="00C5519D">
        <w:rPr>
          <w:rFonts w:ascii="Arial" w:hAnsi="Arial" w:cs="Arial"/>
          <w:sz w:val="22"/>
          <w:szCs w:val="22"/>
          <w:lang w:val="es-ES_tradnl"/>
        </w:rPr>
        <w:t>ELABORADO POR</w:t>
      </w:r>
      <w:r w:rsidRPr="00C5519D">
        <w:rPr>
          <w:rFonts w:ascii="Arial" w:hAnsi="Arial" w:cs="Arial"/>
          <w:sz w:val="22"/>
          <w:szCs w:val="22"/>
          <w:lang w:val="es-ES_tradnl"/>
        </w:rPr>
        <w:tab/>
      </w:r>
      <w:r w:rsidRPr="00C5519D">
        <w:rPr>
          <w:rFonts w:ascii="Arial" w:hAnsi="Arial" w:cs="Arial"/>
          <w:sz w:val="22"/>
          <w:szCs w:val="22"/>
          <w:lang w:val="es-ES_tradnl"/>
        </w:rPr>
        <w:tab/>
      </w:r>
      <w:r w:rsidRPr="00C5519D">
        <w:rPr>
          <w:rFonts w:ascii="Arial" w:hAnsi="Arial" w:cs="Arial"/>
          <w:sz w:val="22"/>
          <w:szCs w:val="22"/>
          <w:lang w:val="es-ES_tradnl"/>
        </w:rPr>
        <w:tab/>
      </w:r>
      <w:r w:rsidRPr="00C5519D">
        <w:rPr>
          <w:rFonts w:ascii="Arial" w:hAnsi="Arial" w:cs="Arial"/>
          <w:sz w:val="22"/>
          <w:szCs w:val="22"/>
          <w:lang w:val="es-ES_tradnl"/>
        </w:rPr>
        <w:tab/>
      </w:r>
      <w:r w:rsidRPr="00C5519D">
        <w:rPr>
          <w:rFonts w:ascii="Arial" w:hAnsi="Arial" w:cs="Arial"/>
          <w:sz w:val="22"/>
          <w:szCs w:val="22"/>
          <w:lang w:val="es-ES_tradnl"/>
        </w:rPr>
        <w:tab/>
        <w:t>APROBADO POR</w:t>
      </w:r>
    </w:p>
    <w:sectPr w:rsidR="006A29CA" w:rsidRPr="00C5519D" w:rsidSect="002424D5">
      <w:headerReference w:type="default" r:id="rId10"/>
      <w:footerReference w:type="default" r:id="rId11"/>
      <w:pgSz w:w="12242" w:h="15842" w:code="1"/>
      <w:pgMar w:top="1418" w:right="1134" w:bottom="1418" w:left="1134" w:header="357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hura Valero Jacqueline" w:date="2017-10-26T12:02:00Z" w:initials="CVJ">
    <w:p w:rsidR="009345F4" w:rsidRDefault="009345F4">
      <w:pPr>
        <w:pStyle w:val="Textocomentario"/>
      </w:pPr>
      <w:r>
        <w:rPr>
          <w:rStyle w:val="Refdecomentario"/>
        </w:rPr>
        <w:annotationRef/>
      </w:r>
      <w:r>
        <w:t>El nombre debe ser el mismo en el PAC</w:t>
      </w:r>
    </w:p>
  </w:comment>
  <w:comment w:id="30" w:author="Chura Valero Jacqueline" w:date="2017-10-26T15:10:00Z" w:initials="CVJ">
    <w:p w:rsidR="009345F4" w:rsidRDefault="009345F4">
      <w:pPr>
        <w:pStyle w:val="Textocomentario"/>
      </w:pPr>
      <w:r>
        <w:rPr>
          <w:rStyle w:val="Refdecomentario"/>
        </w:rPr>
        <w:annotationRef/>
      </w:r>
      <w:r>
        <w:t>Esto no es parte de la implementación????</w:t>
      </w:r>
    </w:p>
    <w:p w:rsidR="009345F4" w:rsidRDefault="009345F4">
      <w:pPr>
        <w:pStyle w:val="Textocomentario"/>
      </w:pPr>
    </w:p>
    <w:p w:rsidR="009345F4" w:rsidRDefault="009345F4">
      <w:pPr>
        <w:pStyle w:val="Textocomentario"/>
      </w:pPr>
      <w:r>
        <w:t xml:space="preserve">En el </w:t>
      </w:r>
      <w:r w:rsidRPr="00C05001">
        <w:t>OBJETO Y CAUSA</w:t>
      </w:r>
      <w:r>
        <w:t>, señalamos:</w:t>
      </w:r>
    </w:p>
    <w:p w:rsidR="009345F4" w:rsidRDefault="009345F4">
      <w:pPr>
        <w:pStyle w:val="Textocomentario"/>
      </w:pPr>
      <w:r w:rsidRPr="00C05001">
        <w:t>Analizar, diseñar, desarrollar e implementa</w:t>
      </w:r>
      <w:r>
        <w:t>r</w:t>
      </w:r>
    </w:p>
  </w:comment>
  <w:comment w:id="44" w:author="Chura Valero Jacqueline" w:date="2017-10-26T16:33:00Z" w:initials="CVJ">
    <w:p w:rsidR="009345F4" w:rsidRDefault="009345F4">
      <w:pPr>
        <w:pStyle w:val="Textocomentario"/>
      </w:pPr>
      <w:r>
        <w:rPr>
          <w:rStyle w:val="Refdecomentario"/>
        </w:rPr>
        <w:annotationRef/>
      </w:r>
      <w:r>
        <w:t>Esto es módulo?.</w:t>
      </w:r>
    </w:p>
    <w:p w:rsidR="009345F4" w:rsidRDefault="009345F4">
      <w:pPr>
        <w:pStyle w:val="Textocomentario"/>
      </w:pPr>
    </w:p>
    <w:p w:rsidR="009345F4" w:rsidRDefault="009345F4">
      <w:pPr>
        <w:pStyle w:val="Textocomentario"/>
      </w:pPr>
      <w:r>
        <w:t>Entonces debería ser el Módulo 7</w:t>
      </w:r>
    </w:p>
    <w:p w:rsidR="009345F4" w:rsidRDefault="009345F4">
      <w:pPr>
        <w:pStyle w:val="Textocomentario"/>
      </w:pPr>
    </w:p>
    <w:p w:rsidR="009345F4" w:rsidRDefault="009345F4">
      <w:pPr>
        <w:pStyle w:val="Textocomentario"/>
      </w:pPr>
      <w:r>
        <w:t>El párrafo anterior indica:</w:t>
      </w:r>
    </w:p>
    <w:p w:rsidR="009345F4" w:rsidRDefault="009345F4">
      <w:pPr>
        <w:pStyle w:val="Textocomentario"/>
      </w:pPr>
    </w:p>
    <w:p w:rsidR="009345F4" w:rsidRDefault="009345F4">
      <w:pPr>
        <w:pStyle w:val="Textocomentario"/>
      </w:pPr>
      <w:r>
        <w:t>L</w:t>
      </w:r>
      <w:r w:rsidRPr="00C05001">
        <w:t>os módulos del Sistema Integrado de Tesorería (SITES) que se detallan a continuación.</w:t>
      </w:r>
    </w:p>
    <w:p w:rsidR="009345F4" w:rsidRDefault="009345F4">
      <w:pPr>
        <w:pStyle w:val="Textocomentario"/>
      </w:pPr>
    </w:p>
    <w:p w:rsidR="009345F4" w:rsidRDefault="009345F4">
      <w:pPr>
        <w:pStyle w:val="Textocomentario"/>
      </w:pPr>
      <w:r>
        <w:t>Revisar en todo el contenido.</w:t>
      </w:r>
    </w:p>
  </w:comment>
  <w:comment w:id="51" w:author="Chura Valero Jacqueline" w:date="2017-10-26T16:24:00Z" w:initials="CVJ">
    <w:p w:rsidR="009345F4" w:rsidRDefault="009345F4">
      <w:pPr>
        <w:pStyle w:val="Textocomentario"/>
      </w:pPr>
      <w:r>
        <w:rPr>
          <w:rStyle w:val="Refdecomentario"/>
        </w:rPr>
        <w:annotationRef/>
      </w:r>
      <w:r>
        <w:t xml:space="preserve">Uniformar en otros puntos de las </w:t>
      </w:r>
      <w:proofErr w:type="spellStart"/>
      <w:r>
        <w:t>ET´s</w:t>
      </w:r>
      <w:proofErr w:type="spellEnd"/>
      <w:r>
        <w:t xml:space="preserve"> menciona “la empresa adjudicada”</w:t>
      </w:r>
    </w:p>
    <w:p w:rsidR="009345F4" w:rsidRDefault="009345F4">
      <w:pPr>
        <w:pStyle w:val="Textocomentario"/>
      </w:pPr>
    </w:p>
    <w:p w:rsidR="009345F4" w:rsidRDefault="009345F4">
      <w:pPr>
        <w:pStyle w:val="Textocomentario"/>
      </w:pPr>
      <w:r>
        <w:t xml:space="preserve">Y como es consultoría se debería indicar la empresa consultara o consultor. </w:t>
      </w:r>
    </w:p>
    <w:p w:rsidR="009345F4" w:rsidRDefault="009345F4">
      <w:pPr>
        <w:pStyle w:val="Textocomentario"/>
      </w:pPr>
    </w:p>
    <w:p w:rsidR="009345F4" w:rsidRDefault="009345F4">
      <w:pPr>
        <w:pStyle w:val="Textocomentario"/>
      </w:pPr>
      <w:r>
        <w:t>Uniformar en todo el documento</w:t>
      </w:r>
    </w:p>
  </w:comment>
  <w:comment w:id="54" w:author="Chura Valero Jacqueline" w:date="2017-10-26T15:31:00Z" w:initials="CVJ">
    <w:p w:rsidR="009345F4" w:rsidRDefault="009345F4">
      <w:pPr>
        <w:pStyle w:val="Textocomentario"/>
      </w:pPr>
      <w:r>
        <w:rPr>
          <w:rStyle w:val="Refdecomentario"/>
        </w:rPr>
        <w:annotationRef/>
      </w:r>
      <w:r>
        <w:t>En el diseño hay también esto?:</w:t>
      </w:r>
    </w:p>
    <w:p w:rsidR="009345F4" w:rsidRDefault="009345F4">
      <w:pPr>
        <w:pStyle w:val="Textocomentario"/>
      </w:pPr>
    </w:p>
    <w:p w:rsidR="009345F4" w:rsidRDefault="009345F4">
      <w:pPr>
        <w:pStyle w:val="Textocomentario"/>
        <w:rPr>
          <w:szCs w:val="18"/>
        </w:rPr>
      </w:pPr>
      <w:r w:rsidRPr="00781862">
        <w:rPr>
          <w:szCs w:val="18"/>
        </w:rPr>
        <w:t>analizar, diseñar, desarrollar e implementar</w:t>
      </w:r>
      <w:r>
        <w:rPr>
          <w:rStyle w:val="Refdecomentario"/>
        </w:rPr>
        <w:annotationRef/>
      </w:r>
      <w:r>
        <w:rPr>
          <w:szCs w:val="18"/>
        </w:rPr>
        <w:t>??</w:t>
      </w:r>
    </w:p>
    <w:p w:rsidR="009345F4" w:rsidRDefault="009345F4">
      <w:pPr>
        <w:pStyle w:val="Textocomentario"/>
        <w:rPr>
          <w:szCs w:val="18"/>
        </w:rPr>
      </w:pPr>
    </w:p>
    <w:p w:rsidR="009345F4" w:rsidRDefault="009345F4">
      <w:pPr>
        <w:pStyle w:val="Textocomentario"/>
      </w:pPr>
      <w:r>
        <w:rPr>
          <w:szCs w:val="18"/>
        </w:rPr>
        <w:t xml:space="preserve">Pero el  alcance es: </w:t>
      </w:r>
    </w:p>
    <w:p w:rsidR="009345F4" w:rsidRDefault="009345F4">
      <w:pPr>
        <w:pStyle w:val="Textocomentario"/>
      </w:pPr>
      <w:r w:rsidRPr="0085221B">
        <w:rPr>
          <w:rFonts w:ascii="Arial" w:hAnsi="Arial" w:cs="Arial"/>
          <w:bCs/>
          <w:iCs/>
          <w:sz w:val="18"/>
          <w:szCs w:val="18"/>
        </w:rPr>
        <w:t xml:space="preserve">Análisis, diseño, desarrollo, implementación, pruebas y capacitación </w:t>
      </w:r>
      <w:r>
        <w:rPr>
          <w:rStyle w:val="Refdecomentario"/>
        </w:rPr>
        <w:annotationRef/>
      </w:r>
    </w:p>
    <w:p w:rsidR="009345F4" w:rsidRDefault="009345F4">
      <w:pPr>
        <w:pStyle w:val="Textocomentario"/>
      </w:pPr>
    </w:p>
  </w:comment>
  <w:comment w:id="57" w:author="Chura Valero Jacqueline" w:date="2017-10-26T15:29:00Z" w:initials="CVJ">
    <w:p w:rsidR="009345F4" w:rsidRDefault="009345F4">
      <w:pPr>
        <w:pStyle w:val="Textocomentario"/>
      </w:pPr>
      <w:r>
        <w:rPr>
          <w:rStyle w:val="Refdecomentario"/>
        </w:rPr>
        <w:annotationRef/>
      </w:r>
      <w:r>
        <w:t xml:space="preserve">O sea que pueden modificar </w:t>
      </w:r>
    </w:p>
  </w:comment>
  <w:comment w:id="63" w:author="Chura Valero Jacqueline" w:date="2017-10-26T15:53:00Z" w:initials="CVJ">
    <w:p w:rsidR="009345F4" w:rsidRDefault="009345F4">
      <w:pPr>
        <w:pStyle w:val="Textocomentario"/>
      </w:pPr>
      <w:r>
        <w:rPr>
          <w:rStyle w:val="Refdecomentario"/>
        </w:rPr>
        <w:annotationRef/>
      </w:r>
      <w:r>
        <w:t>No es necesario esta información para realizar su propuesta económica.</w:t>
      </w:r>
    </w:p>
  </w:comment>
  <w:comment w:id="91" w:author="Chura Valero Jacqueline" w:date="2017-10-26T16:33:00Z" w:initials="CVJ">
    <w:p w:rsidR="009345F4" w:rsidRDefault="009345F4">
      <w:pPr>
        <w:pStyle w:val="Textocomentario"/>
      </w:pPr>
      <w:r>
        <w:rPr>
          <w:rStyle w:val="Refdecomentario"/>
        </w:rPr>
        <w:annotationRef/>
      </w:r>
      <w:r>
        <w:t>Esto es módulo????</w:t>
      </w:r>
    </w:p>
  </w:comment>
  <w:comment w:id="100" w:author="Chura Valero Jacqueline" w:date="2017-10-26T16:36:00Z" w:initials="CVJ">
    <w:p w:rsidR="009345F4" w:rsidRDefault="009345F4">
      <w:pPr>
        <w:pStyle w:val="Textocomentario"/>
      </w:pPr>
      <w:r>
        <w:rPr>
          <w:rStyle w:val="Refdecomentario"/>
        </w:rPr>
        <w:annotationRef/>
      </w:r>
      <w:r>
        <w:t>Sería para cada módulo…</w:t>
      </w:r>
    </w:p>
  </w:comment>
  <w:comment w:id="132" w:author="Chura Valero Jacqueline" w:date="2017-10-26T18:30:00Z" w:initials="CVJ">
    <w:p w:rsidR="009345F4" w:rsidRDefault="009345F4">
      <w:pPr>
        <w:pStyle w:val="Textocomentario"/>
      </w:pPr>
      <w:r>
        <w:rPr>
          <w:rStyle w:val="Refdecomentario"/>
        </w:rPr>
        <w:annotationRef/>
      </w:r>
      <w:r>
        <w:t>Donde proponen?</w:t>
      </w:r>
    </w:p>
  </w:comment>
  <w:comment w:id="143" w:author="Chura Valero Jacqueline" w:date="2017-10-26T18:33:00Z" w:initials="CVJ">
    <w:p w:rsidR="009345F4" w:rsidRDefault="009345F4">
      <w:pPr>
        <w:pStyle w:val="Textocomentario"/>
      </w:pPr>
      <w:r>
        <w:rPr>
          <w:rStyle w:val="Refdecomentario"/>
        </w:rPr>
        <w:annotationRef/>
      </w:r>
      <w:r>
        <w:t>Cuando se les indicará y cómo, con nota, coordinando??</w:t>
      </w:r>
    </w:p>
  </w:comment>
  <w:comment w:id="157" w:author="Chura Valero Jacqueline" w:date="2017-10-26T18:36:00Z" w:initials="CVJ">
    <w:p w:rsidR="009345F4" w:rsidRDefault="009345F4">
      <w:pPr>
        <w:pStyle w:val="Textocomentario"/>
      </w:pPr>
      <w:r>
        <w:rPr>
          <w:rStyle w:val="Refdecomentario"/>
        </w:rPr>
        <w:annotationRef/>
      </w:r>
      <w:r>
        <w:t>Será a los aspectos tecnológicos.</w:t>
      </w:r>
    </w:p>
  </w:comment>
  <w:comment w:id="160" w:author="Chura Valero Jacqueline" w:date="2017-10-26T18:35:00Z" w:initials="CVJ">
    <w:p w:rsidR="009345F4" w:rsidRDefault="009345F4">
      <w:pPr>
        <w:pStyle w:val="Textocomentario"/>
      </w:pPr>
      <w:r>
        <w:rPr>
          <w:rStyle w:val="Refdecomentario"/>
        </w:rPr>
        <w:annotationRef/>
      </w:r>
      <w:r>
        <w:t xml:space="preserve">De quien  a quien y </w:t>
      </w:r>
      <w:proofErr w:type="spellStart"/>
      <w:r>
        <w:t>cuando</w:t>
      </w:r>
      <w:proofErr w:type="spellEnd"/>
      <w:r>
        <w:t>?????</w:t>
      </w:r>
    </w:p>
  </w:comment>
  <w:comment w:id="165" w:author="Chura Valero Jacqueline" w:date="2017-10-26T18:45:00Z" w:initials="CVJ">
    <w:p w:rsidR="009345F4" w:rsidRDefault="009345F4">
      <w:pPr>
        <w:pStyle w:val="Textocomentario"/>
      </w:pPr>
      <w:r>
        <w:rPr>
          <w:rStyle w:val="Refdecomentario"/>
        </w:rPr>
        <w:annotationRef/>
      </w:r>
      <w:r>
        <w:t>Se valida con la emisión del Informe de Conformidad Parcial ( Producto 1)</w:t>
      </w:r>
    </w:p>
  </w:comment>
  <w:comment w:id="167" w:author="Chura Valero Jacqueline" w:date="2017-10-26T18:44:00Z" w:initials="CVJ">
    <w:p w:rsidR="009345F4" w:rsidRDefault="009345F4">
      <w:pPr>
        <w:pStyle w:val="Textocomentario"/>
      </w:pPr>
      <w:r>
        <w:rPr>
          <w:rStyle w:val="Refdecomentario"/>
        </w:rPr>
        <w:annotationRef/>
      </w:r>
      <w:r>
        <w:t>Cuando realizarán la presentación??</w:t>
      </w:r>
    </w:p>
  </w:comment>
  <w:comment w:id="196" w:author="Chura Valero Jacqueline" w:date="2017-10-26T18:56:00Z" w:initials="CVJ">
    <w:p w:rsidR="009345F4" w:rsidRDefault="009345F4">
      <w:pPr>
        <w:pStyle w:val="Textocomentario"/>
      </w:pPr>
      <w:r>
        <w:rPr>
          <w:rStyle w:val="Refdecomentario"/>
        </w:rPr>
        <w:annotationRef/>
      </w:r>
      <w:r>
        <w:t>No será en coordinación???</w:t>
      </w:r>
    </w:p>
    <w:p w:rsidR="009345F4" w:rsidRDefault="009345F4">
      <w:pPr>
        <w:pStyle w:val="Textocomentario"/>
      </w:pPr>
    </w:p>
    <w:p w:rsidR="009345F4" w:rsidRDefault="009345F4">
      <w:pPr>
        <w:pStyle w:val="Textocomentario"/>
      </w:pPr>
      <w:r>
        <w:t>Se aprueba con el informe, la contraparte tiene otro plazo para la aprobación del informe.</w:t>
      </w:r>
    </w:p>
  </w:comment>
  <w:comment w:id="202" w:author="Chura Valero Jacqueline" w:date="2017-10-26T18:56:00Z" w:initials="CVJ">
    <w:p w:rsidR="009345F4" w:rsidRDefault="009345F4">
      <w:pPr>
        <w:pStyle w:val="Textocomentario"/>
      </w:pPr>
      <w:r>
        <w:rPr>
          <w:rStyle w:val="Refdecomentario"/>
        </w:rPr>
        <w:annotationRef/>
      </w:r>
      <w:r>
        <w:t>Ídem anterior</w:t>
      </w:r>
    </w:p>
  </w:comment>
  <w:comment w:id="205" w:author="Chura Valero Jacqueline" w:date="2017-10-26T18:57:00Z" w:initials="CVJ">
    <w:p w:rsidR="009345F4" w:rsidRDefault="009345F4">
      <w:pPr>
        <w:pStyle w:val="Textocomentario"/>
      </w:pPr>
      <w:r>
        <w:rPr>
          <w:rStyle w:val="Refdecomentario"/>
        </w:rPr>
        <w:annotationRef/>
      </w:r>
      <w:r>
        <w:t xml:space="preserve">Verificar si esto es módulo </w:t>
      </w:r>
    </w:p>
  </w:comment>
  <w:comment w:id="217" w:author="Chura Valero Jacqueline" w:date="2017-10-26T19:04:00Z" w:initials="CVJ">
    <w:p w:rsidR="009345F4" w:rsidRDefault="009345F4">
      <w:pPr>
        <w:pStyle w:val="Textocomentario"/>
      </w:pPr>
      <w:r>
        <w:rPr>
          <w:rStyle w:val="Refdecomentario"/>
        </w:rPr>
        <w:annotationRef/>
      </w:r>
      <w:r>
        <w:t>Ídem anterior producto</w:t>
      </w:r>
    </w:p>
  </w:comment>
  <w:comment w:id="219" w:author="Chura Valero Jacqueline" w:date="2017-10-26T19:06:00Z" w:initials="CVJ">
    <w:p w:rsidR="009345F4" w:rsidRDefault="009345F4">
      <w:pPr>
        <w:pStyle w:val="Textocomentario"/>
      </w:pPr>
      <w:r>
        <w:rPr>
          <w:rStyle w:val="Refdecomentario"/>
        </w:rPr>
        <w:annotationRef/>
      </w:r>
      <w:r>
        <w:t>¿?</w:t>
      </w:r>
    </w:p>
  </w:comment>
  <w:comment w:id="231" w:author="Chura Valero Jacqueline" w:date="2017-10-26T19:09:00Z" w:initials="CVJ">
    <w:p w:rsidR="009345F4" w:rsidRDefault="009345F4">
      <w:pPr>
        <w:pStyle w:val="Textocomentario"/>
      </w:pPr>
      <w:r>
        <w:rPr>
          <w:rStyle w:val="Refdecomentario"/>
        </w:rPr>
        <w:annotationRef/>
      </w:r>
      <w:r>
        <w:t>No será con los productos 2 y 3</w:t>
      </w:r>
    </w:p>
  </w:comment>
  <w:comment w:id="235" w:author="Chura Valero Jacqueline" w:date="2017-10-26T19:12:00Z" w:initials="CVJ">
    <w:p w:rsidR="009345F4" w:rsidRDefault="009345F4">
      <w:pPr>
        <w:pStyle w:val="Textocomentario"/>
      </w:pPr>
      <w:r>
        <w:rPr>
          <w:rStyle w:val="Refdecomentario"/>
        </w:rPr>
        <w:annotationRef/>
      </w:r>
      <w:r>
        <w:t>El DBC establece Plan de Trabajo</w:t>
      </w:r>
    </w:p>
  </w:comment>
  <w:comment w:id="237" w:author="Pantoja Gonzales Marcos" w:date="2017-10-25T10:09:00Z" w:initials="PGM">
    <w:p w:rsidR="009345F4" w:rsidRDefault="009345F4">
      <w:pPr>
        <w:pStyle w:val="Textocomentario"/>
      </w:pPr>
      <w:r>
        <w:rPr>
          <w:rStyle w:val="Refdecomentario"/>
        </w:rPr>
        <w:annotationRef/>
      </w:r>
      <w:r>
        <w:t>5 días hábiles es el mismo tiempo que tiene la contraparte para entregar las ERS, podrá la empresa presentar su cronograma de trabajo sin problemas?</w:t>
      </w:r>
    </w:p>
  </w:comment>
  <w:comment w:id="239" w:author="Chura Valero Jacqueline" w:date="2017-10-26T19:13:00Z" w:initials="CVJ">
    <w:p w:rsidR="009345F4" w:rsidRDefault="009345F4">
      <w:pPr>
        <w:pStyle w:val="Textocomentario"/>
      </w:pPr>
      <w:r>
        <w:rPr>
          <w:rStyle w:val="Refdecomentario"/>
        </w:rPr>
        <w:annotationRef/>
      </w:r>
      <w:r>
        <w:t xml:space="preserve">Modificar de acuerdo a lo </w:t>
      </w:r>
      <w:proofErr w:type="spellStart"/>
      <w:r>
        <w:t>converado</w:t>
      </w:r>
      <w:proofErr w:type="spellEnd"/>
    </w:p>
  </w:comment>
  <w:comment w:id="251" w:author="Chura Valero Jacqueline" w:date="2017-10-26T19:00:00Z" w:initials="CVJ">
    <w:p w:rsidR="009345F4" w:rsidRDefault="009345F4">
      <w:pPr>
        <w:pStyle w:val="Textocomentario"/>
      </w:pPr>
      <w:r>
        <w:rPr>
          <w:rStyle w:val="Refdecomentario"/>
        </w:rPr>
        <w:annotationRef/>
      </w:r>
      <w:r>
        <w:t>Todos los plazos no reflejan este plazo total…</w:t>
      </w:r>
    </w:p>
  </w:comment>
  <w:comment w:id="259" w:author="Pantoja Gonzales Marcos" w:date="2017-10-25T09:53:00Z" w:initials="PGM">
    <w:p w:rsidR="009345F4" w:rsidRDefault="009345F4">
      <w:pPr>
        <w:pStyle w:val="Textocomentario"/>
      </w:pPr>
      <w:r>
        <w:rPr>
          <w:rStyle w:val="Refdecomentario"/>
        </w:rPr>
        <w:annotationRef/>
      </w:r>
      <w:r>
        <w:t>15 o 10</w:t>
      </w:r>
    </w:p>
  </w:comment>
  <w:comment w:id="263" w:author="Pantoja Gonzales Marcos" w:date="2017-10-25T09:53:00Z" w:initials="PGM">
    <w:p w:rsidR="009345F4" w:rsidRDefault="009345F4">
      <w:pPr>
        <w:pStyle w:val="Textocomentario"/>
      </w:pPr>
      <w:r>
        <w:rPr>
          <w:rStyle w:val="Refdecomentario"/>
        </w:rPr>
        <w:annotationRef/>
      </w:r>
      <w:r>
        <w:t>10 o 5</w:t>
      </w:r>
    </w:p>
  </w:comment>
  <w:comment w:id="291" w:author="Chura Valero Jacqueline" w:date="2017-10-26T19:22:00Z" w:initials="CVJ">
    <w:p w:rsidR="009345F4" w:rsidRDefault="009345F4">
      <w:pPr>
        <w:pStyle w:val="Textocomentario"/>
      </w:pPr>
      <w:r>
        <w:rPr>
          <w:rStyle w:val="Refdecomentario"/>
        </w:rPr>
        <w:annotationRef/>
      </w:r>
      <w:r>
        <w:t>Aquí trasladar la capitación realizada</w:t>
      </w:r>
    </w:p>
  </w:comment>
  <w:comment w:id="298" w:author="Chura Valero Jacqueline" w:date="2017-10-26T19:22:00Z" w:initials="CVJ">
    <w:p w:rsidR="009345F4" w:rsidRDefault="009345F4">
      <w:pPr>
        <w:pStyle w:val="Textocomentario"/>
      </w:pPr>
      <w:r>
        <w:rPr>
          <w:rStyle w:val="Refdecomentario"/>
        </w:rPr>
        <w:annotationRef/>
      </w:r>
      <w:r>
        <w:t xml:space="preserve">Deberá estar contemplado </w:t>
      </w:r>
      <w:r>
        <w:rPr>
          <w:bCs/>
          <w:iCs/>
          <w:szCs w:val="16"/>
        </w:rPr>
        <w:t>las</w:t>
      </w:r>
      <w:r w:rsidRPr="003E1D97">
        <w:rPr>
          <w:bCs/>
          <w:iCs/>
          <w:szCs w:val="16"/>
        </w:rPr>
        <w:t xml:space="preserve"> correcciones de errores de funcionamiento del sistema</w:t>
      </w:r>
      <w:r>
        <w:rPr>
          <w:bCs/>
          <w:iCs/>
          <w:szCs w:val="16"/>
        </w:rPr>
        <w:t xml:space="preserve"> realizado en </w:t>
      </w:r>
      <w:proofErr w:type="spellStart"/>
      <w:r>
        <w:rPr>
          <w:bCs/>
          <w:iCs/>
          <w:szCs w:val="16"/>
        </w:rPr>
        <w:t>lo</w:t>
      </w:r>
      <w:proofErr w:type="spellEnd"/>
      <w:r>
        <w:rPr>
          <w:bCs/>
          <w:iCs/>
          <w:szCs w:val="16"/>
        </w:rPr>
        <w:t xml:space="preserve"> seis meses</w:t>
      </w:r>
    </w:p>
  </w:comment>
  <w:comment w:id="307" w:author="Chura Valero Jacqueline" w:date="2017-10-26T19:17:00Z" w:initials="CVJ">
    <w:p w:rsidR="009345F4" w:rsidRDefault="009345F4">
      <w:pPr>
        <w:pStyle w:val="Textocomentario"/>
      </w:pPr>
      <w:r>
        <w:rPr>
          <w:rStyle w:val="Refdecomentario"/>
        </w:rPr>
        <w:annotationRef/>
      </w:r>
      <w:r>
        <w:t>A los cinco días la contraparte ya debe emitir documentación.</w:t>
      </w:r>
    </w:p>
    <w:p w:rsidR="009345F4" w:rsidRDefault="009345F4">
      <w:pPr>
        <w:pStyle w:val="Textocomentario"/>
      </w:pPr>
    </w:p>
    <w:p w:rsidR="009345F4" w:rsidRDefault="009345F4">
      <w:pPr>
        <w:pStyle w:val="Textocomentario"/>
      </w:pPr>
      <w:r>
        <w:t>Ej.</w:t>
      </w:r>
    </w:p>
    <w:p w:rsidR="009345F4" w:rsidRDefault="009345F4">
      <w:pPr>
        <w:pStyle w:val="Textocomentario"/>
      </w:pPr>
    </w:p>
    <w:p w:rsidR="009345F4" w:rsidRDefault="009345F4">
      <w:pPr>
        <w:pStyle w:val="Textocomentario"/>
      </w:pPr>
      <w:r>
        <w:rPr>
          <w:szCs w:val="18"/>
        </w:rPr>
        <w:t xml:space="preserve">Especificaciones de Requerimientos de Software para el SITES”, </w:t>
      </w:r>
      <w:r>
        <w:rPr>
          <w:rStyle w:val="Refdecomentario"/>
        </w:rPr>
        <w:annotationRef/>
      </w:r>
      <w:r>
        <w:rPr>
          <w:szCs w:val="18"/>
        </w:rPr>
        <w:t>el cual le será proporcionado por el BCB dentro los primeros 5 días hábiles</w:t>
      </w:r>
    </w:p>
  </w:comment>
  <w:comment w:id="310" w:author="Chura Valero Jacqueline" w:date="2017-10-26T19:19:00Z" w:initials="CVJ">
    <w:p w:rsidR="009345F4" w:rsidRDefault="009345F4">
      <w:pPr>
        <w:pStyle w:val="Textocomentario"/>
      </w:pPr>
      <w:r>
        <w:rPr>
          <w:rStyle w:val="Refdecomentario"/>
        </w:rPr>
        <w:annotationRef/>
      </w:r>
      <w:r>
        <w:t>Enlazar con los seis meses de prueba</w:t>
      </w:r>
    </w:p>
  </w:comment>
  <w:comment w:id="318" w:author="Chura Valero Jacqueline" w:date="2017-10-26T19:19:00Z" w:initials="CVJ">
    <w:p w:rsidR="009345F4" w:rsidRDefault="009345F4">
      <w:pPr>
        <w:pStyle w:val="Textocomentario"/>
      </w:pPr>
      <w:r>
        <w:rPr>
          <w:rStyle w:val="Refdecomentario"/>
        </w:rPr>
        <w:annotationRef/>
      </w:r>
      <w:r>
        <w:t>TRASLADAR AL INFORME FINAL</w:t>
      </w:r>
    </w:p>
  </w:comment>
  <w:comment w:id="319" w:author="Chura Valero Jacqueline" w:date="2017-10-26T19:20:00Z" w:initials="CVJ">
    <w:p w:rsidR="009345F4" w:rsidRDefault="009345F4">
      <w:pPr>
        <w:pStyle w:val="Textocomentario"/>
      </w:pPr>
      <w:r>
        <w:rPr>
          <w:rStyle w:val="Refdecomentario"/>
        </w:rPr>
        <w:annotationRef/>
      </w:r>
      <w:r>
        <w:t>IDEM ANTERIOR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072" w:rsidRDefault="00AB5072">
      <w:r>
        <w:separator/>
      </w:r>
    </w:p>
  </w:endnote>
  <w:endnote w:type="continuationSeparator" w:id="0">
    <w:p w:rsidR="00AB5072" w:rsidRDefault="00AB5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COND+Verdana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5F4" w:rsidRPr="00E03757" w:rsidRDefault="009345F4">
    <w:pPr>
      <w:pStyle w:val="Piedepgina"/>
      <w:jc w:val="right"/>
      <w:rPr>
        <w:rFonts w:ascii="Arial" w:hAnsi="Arial" w:cs="Arial"/>
        <w:sz w:val="18"/>
        <w:szCs w:val="18"/>
      </w:rPr>
    </w:pPr>
    <w:r w:rsidRPr="00E03757">
      <w:rPr>
        <w:rFonts w:ascii="Arial" w:hAnsi="Arial" w:cs="Arial"/>
        <w:sz w:val="18"/>
        <w:szCs w:val="18"/>
      </w:rPr>
      <w:fldChar w:fldCharType="begin"/>
    </w:r>
    <w:r w:rsidRPr="00E03757">
      <w:rPr>
        <w:rFonts w:ascii="Arial" w:hAnsi="Arial" w:cs="Arial"/>
        <w:sz w:val="18"/>
        <w:szCs w:val="18"/>
      </w:rPr>
      <w:instrText>PAGE   \* MERGEFORMAT</w:instrText>
    </w:r>
    <w:r w:rsidRPr="00E03757">
      <w:rPr>
        <w:rFonts w:ascii="Arial" w:hAnsi="Arial" w:cs="Arial"/>
        <w:sz w:val="18"/>
        <w:szCs w:val="18"/>
      </w:rPr>
      <w:fldChar w:fldCharType="separate"/>
    </w:r>
    <w:r w:rsidR="007B4262" w:rsidRPr="007B4262">
      <w:rPr>
        <w:rFonts w:ascii="Arial" w:hAnsi="Arial" w:cs="Arial"/>
        <w:noProof/>
        <w:sz w:val="18"/>
        <w:szCs w:val="18"/>
        <w:lang w:val="es-ES"/>
      </w:rPr>
      <w:t>9</w:t>
    </w:r>
    <w:r w:rsidRPr="00E03757">
      <w:rPr>
        <w:rFonts w:ascii="Arial" w:hAnsi="Arial" w:cs="Arial"/>
        <w:sz w:val="18"/>
        <w:szCs w:val="18"/>
      </w:rPr>
      <w:fldChar w:fldCharType="end"/>
    </w:r>
  </w:p>
  <w:p w:rsidR="009345F4" w:rsidRDefault="009345F4">
    <w:pPr>
      <w:pStyle w:val="Piedepgina"/>
      <w:tabs>
        <w:tab w:val="clear" w:pos="8838"/>
        <w:tab w:val="right" w:pos="9000"/>
      </w:tabs>
      <w:ind w:right="360"/>
      <w:rPr>
        <w:rFonts w:ascii="Arial" w:hAnsi="Arial" w:cs="Arial"/>
        <w:color w:val="808080"/>
        <w:sz w:val="8"/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072" w:rsidRDefault="00AB5072">
      <w:r>
        <w:separator/>
      </w:r>
    </w:p>
  </w:footnote>
  <w:footnote w:type="continuationSeparator" w:id="0">
    <w:p w:rsidR="00AB5072" w:rsidRDefault="00AB50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5F4" w:rsidRDefault="009345F4">
    <w:pPr>
      <w:pStyle w:val="Encabezado"/>
      <w:ind w:left="-360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in;margin-top:3.2pt;width:52.4pt;height:49.4pt;z-index:251657728;mso-wrap-distance-left:0;mso-wrap-distance-right:0" fillcolor="#00e4a8">
          <v:imagedata r:id="rId1" o:title=""/>
          <v:shadow color="#1c1c1c"/>
          <w10:wrap type="topAndBottom"/>
        </v:shape>
        <o:OLEObject Type="Embed" ProgID="MSPhotoEd.3" ShapeID="_x0000_s2049" DrawAspect="Content" ObjectID="_1570608746" r:id="rId2"/>
      </w:pict>
    </w:r>
  </w:p>
  <w:p w:rsidR="009345F4" w:rsidRDefault="009345F4">
    <w:pPr>
      <w:pStyle w:val="Encabezado"/>
      <w:jc w:val="center"/>
    </w:pPr>
  </w:p>
  <w:p w:rsidR="009345F4" w:rsidRDefault="009345F4">
    <w:pPr>
      <w:pStyle w:val="Encabezado"/>
    </w:pPr>
  </w:p>
  <w:p w:rsidR="009345F4" w:rsidRDefault="009345F4">
    <w:pPr>
      <w:pStyle w:val="Encabezado"/>
      <w:jc w:val="center"/>
      <w:rPr>
        <w:sz w:val="16"/>
      </w:rPr>
    </w:pPr>
  </w:p>
  <w:p w:rsidR="009345F4" w:rsidRDefault="009345F4">
    <w:pPr>
      <w:pStyle w:val="Encabezado"/>
      <w:jc w:val="center"/>
      <w:rPr>
        <w:sz w:val="4"/>
      </w:rPr>
    </w:pPr>
  </w:p>
  <w:p w:rsidR="009345F4" w:rsidRDefault="009345F4" w:rsidP="0007461A">
    <w:pPr>
      <w:pStyle w:val="Encabezado"/>
      <w:rPr>
        <w:rFonts w:ascii="Monotype Corsiva" w:hAnsi="Monotype Corsiva"/>
        <w:sz w:val="32"/>
      </w:rPr>
    </w:pPr>
  </w:p>
  <w:p w:rsidR="009345F4" w:rsidRDefault="009345F4">
    <w:pPr>
      <w:pStyle w:val="Encabezado"/>
      <w:jc w:val="center"/>
      <w:rPr>
        <w:rFonts w:ascii="Arial" w:hAnsi="Arial" w:cs="Arial"/>
        <w:bCs/>
        <w:iCs/>
        <w:color w:val="808080"/>
        <w:sz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5D85"/>
    <w:multiLevelType w:val="hybridMultilevel"/>
    <w:tmpl w:val="1E449BE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06EBC"/>
    <w:multiLevelType w:val="hybridMultilevel"/>
    <w:tmpl w:val="3BDE03A4"/>
    <w:lvl w:ilvl="0" w:tplc="A64E7B0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B1221"/>
    <w:multiLevelType w:val="hybridMultilevel"/>
    <w:tmpl w:val="664CFC54"/>
    <w:lvl w:ilvl="0" w:tplc="400A000F">
      <w:start w:val="1"/>
      <w:numFmt w:val="decimal"/>
      <w:lvlText w:val="%1.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AC48EB"/>
    <w:multiLevelType w:val="hybridMultilevel"/>
    <w:tmpl w:val="AA4E0C0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231E4"/>
    <w:multiLevelType w:val="singleLevel"/>
    <w:tmpl w:val="F23458A4"/>
    <w:lvl w:ilvl="0">
      <w:start w:val="1"/>
      <w:numFmt w:val="upperLetter"/>
      <w:pStyle w:val="Ttulo6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132C3F18"/>
    <w:multiLevelType w:val="hybridMultilevel"/>
    <w:tmpl w:val="04E62BF4"/>
    <w:lvl w:ilvl="0" w:tplc="FFFFFFFF">
      <w:start w:val="1"/>
      <w:numFmt w:val="upperRoman"/>
      <w:pStyle w:val="Ttulo4"/>
      <w:lvlText w:val="%1."/>
      <w:lvlJc w:val="left"/>
      <w:pPr>
        <w:tabs>
          <w:tab w:val="num" w:pos="720"/>
        </w:tabs>
        <w:ind w:left="340" w:hanging="340"/>
      </w:pPr>
      <w:rPr>
        <w:rFonts w:hint="default"/>
        <w:b w:val="0"/>
        <w:i w:val="0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5C313B2"/>
    <w:multiLevelType w:val="hybridMultilevel"/>
    <w:tmpl w:val="A0CC537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693D70"/>
    <w:multiLevelType w:val="hybridMultilevel"/>
    <w:tmpl w:val="4E06D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7614C4"/>
    <w:multiLevelType w:val="hybridMultilevel"/>
    <w:tmpl w:val="1C60E8DA"/>
    <w:lvl w:ilvl="0" w:tplc="9D02CE22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29C22FDD"/>
    <w:multiLevelType w:val="hybridMultilevel"/>
    <w:tmpl w:val="094E716C"/>
    <w:lvl w:ilvl="0" w:tplc="400A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2F6B45A9"/>
    <w:multiLevelType w:val="hybridMultilevel"/>
    <w:tmpl w:val="69AEAA2A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25645AD"/>
    <w:multiLevelType w:val="multilevel"/>
    <w:tmpl w:val="34202C4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370"/>
        </w:tabs>
        <w:ind w:left="137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090"/>
        </w:tabs>
        <w:ind w:left="209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cs="Times New Roman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3530"/>
        </w:tabs>
        <w:ind w:left="353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50"/>
        </w:tabs>
        <w:ind w:left="425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70"/>
        </w:tabs>
        <w:ind w:left="4970" w:hanging="360"/>
      </w:pPr>
      <w:rPr>
        <w:rFonts w:cs="Times New Roman"/>
        <w:b/>
      </w:rPr>
    </w:lvl>
    <w:lvl w:ilvl="7">
      <w:start w:val="1"/>
      <w:numFmt w:val="lowerLetter"/>
      <w:lvlText w:val="%8."/>
      <w:lvlJc w:val="left"/>
      <w:pPr>
        <w:tabs>
          <w:tab w:val="num" w:pos="5690"/>
        </w:tabs>
        <w:ind w:left="569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10"/>
        </w:tabs>
        <w:ind w:left="6410" w:hanging="180"/>
      </w:pPr>
      <w:rPr>
        <w:rFonts w:cs="Times New Roman"/>
      </w:rPr>
    </w:lvl>
  </w:abstractNum>
  <w:abstractNum w:abstractNumId="12">
    <w:nsid w:val="34A3093D"/>
    <w:multiLevelType w:val="hybridMultilevel"/>
    <w:tmpl w:val="01EAE8EE"/>
    <w:lvl w:ilvl="0" w:tplc="E784670E">
      <w:start w:val="4"/>
      <w:numFmt w:val="bullet"/>
      <w:lvlText w:val="-"/>
      <w:lvlJc w:val="left"/>
      <w:pPr>
        <w:ind w:left="508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2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8" w:hanging="360"/>
      </w:pPr>
      <w:rPr>
        <w:rFonts w:ascii="Wingdings" w:hAnsi="Wingdings" w:hint="default"/>
      </w:rPr>
    </w:lvl>
  </w:abstractNum>
  <w:abstractNum w:abstractNumId="13">
    <w:nsid w:val="35EF5ABF"/>
    <w:multiLevelType w:val="hybridMultilevel"/>
    <w:tmpl w:val="0268CDD4"/>
    <w:lvl w:ilvl="0" w:tplc="40F0B4D2">
      <w:start w:val="1"/>
      <w:numFmt w:val="lowerLetter"/>
      <w:pStyle w:val="Ttulo5"/>
      <w:lvlText w:val="%1)"/>
      <w:lvlJc w:val="left"/>
      <w:pPr>
        <w:tabs>
          <w:tab w:val="num" w:pos="814"/>
        </w:tabs>
        <w:ind w:left="814" w:hanging="454"/>
      </w:pPr>
      <w:rPr>
        <w:rFonts w:hint="default"/>
        <w:sz w:val="16"/>
        <w:szCs w:val="16"/>
      </w:rPr>
    </w:lvl>
    <w:lvl w:ilvl="1" w:tplc="0C0A0019">
      <w:start w:val="3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hAnsi="Times New Roman" w:cs="Times New Roman" w:hint="default"/>
        <w:b/>
      </w:rPr>
    </w:lvl>
    <w:lvl w:ilvl="2" w:tplc="0C0A001B">
      <w:start w:val="1"/>
      <w:numFmt w:val="upperRoman"/>
      <w:lvlText w:val="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 w:tplc="0C0A000F">
      <w:numFmt w:val="bullet"/>
      <w:lvlText w:val="-"/>
      <w:lvlJc w:val="left"/>
      <w:pPr>
        <w:tabs>
          <w:tab w:val="num" w:pos="3000"/>
        </w:tabs>
        <w:ind w:left="2980" w:hanging="34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>
    <w:nsid w:val="39204DBE"/>
    <w:multiLevelType w:val="hybridMultilevel"/>
    <w:tmpl w:val="85BC26CE"/>
    <w:lvl w:ilvl="0" w:tplc="082831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C52B05"/>
    <w:multiLevelType w:val="hybridMultilevel"/>
    <w:tmpl w:val="439E8F2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F96117"/>
    <w:multiLevelType w:val="hybridMultilevel"/>
    <w:tmpl w:val="E386063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D97BD1"/>
    <w:multiLevelType w:val="hybridMultilevel"/>
    <w:tmpl w:val="160C4304"/>
    <w:lvl w:ilvl="0" w:tplc="718451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B33063"/>
    <w:multiLevelType w:val="hybridMultilevel"/>
    <w:tmpl w:val="011AA790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EA0079B"/>
    <w:multiLevelType w:val="hybridMultilevel"/>
    <w:tmpl w:val="DA8CCCB6"/>
    <w:lvl w:ilvl="0" w:tplc="D17AD7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293BED"/>
    <w:multiLevelType w:val="hybridMultilevel"/>
    <w:tmpl w:val="40CAEFCA"/>
    <w:lvl w:ilvl="0" w:tplc="F2F403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0F5685"/>
    <w:multiLevelType w:val="hybridMultilevel"/>
    <w:tmpl w:val="EFEE445C"/>
    <w:lvl w:ilvl="0" w:tplc="A64E7B06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870195F"/>
    <w:multiLevelType w:val="singleLevel"/>
    <w:tmpl w:val="38C2B268"/>
    <w:lvl w:ilvl="0">
      <w:numFmt w:val="decimal"/>
      <w:pStyle w:val="Ttulo9"/>
      <w:lvlText w:val=""/>
      <w:lvlJc w:val="left"/>
    </w:lvl>
  </w:abstractNum>
  <w:abstractNum w:abstractNumId="23">
    <w:nsid w:val="5C656408"/>
    <w:multiLevelType w:val="multilevel"/>
    <w:tmpl w:val="4272807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4"/>
        </w:tabs>
        <w:ind w:left="1361" w:hanging="107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>
    <w:nsid w:val="66B1629C"/>
    <w:multiLevelType w:val="hybridMultilevel"/>
    <w:tmpl w:val="7C64A0BA"/>
    <w:lvl w:ilvl="0" w:tplc="400A0001">
      <w:start w:val="1"/>
      <w:numFmt w:val="bullet"/>
      <w:lvlText w:val=""/>
      <w:lvlJc w:val="left"/>
      <w:pPr>
        <w:ind w:left="227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99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71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43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15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87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59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31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038" w:hanging="360"/>
      </w:pPr>
      <w:rPr>
        <w:rFonts w:ascii="Wingdings" w:hAnsi="Wingdings" w:hint="default"/>
      </w:rPr>
    </w:lvl>
  </w:abstractNum>
  <w:abstractNum w:abstractNumId="25">
    <w:nsid w:val="686542AA"/>
    <w:multiLevelType w:val="hybridMultilevel"/>
    <w:tmpl w:val="528E9828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E9B0E06"/>
    <w:multiLevelType w:val="hybridMultilevel"/>
    <w:tmpl w:val="64BC076C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A86271B"/>
    <w:multiLevelType w:val="hybridMultilevel"/>
    <w:tmpl w:val="AFF4B8FA"/>
    <w:lvl w:ilvl="0" w:tplc="BE3C820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18"/>
        <w:szCs w:val="18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3"/>
  </w:num>
  <w:num w:numId="3">
    <w:abstractNumId w:val="23"/>
  </w:num>
  <w:num w:numId="4">
    <w:abstractNumId w:val="22"/>
  </w:num>
  <w:num w:numId="5">
    <w:abstractNumId w:val="4"/>
  </w:num>
  <w:num w:numId="6">
    <w:abstractNumId w:val="12"/>
  </w:num>
  <w:num w:numId="7">
    <w:abstractNumId w:val="1"/>
  </w:num>
  <w:num w:numId="8">
    <w:abstractNumId w:val="20"/>
  </w:num>
  <w:num w:numId="9">
    <w:abstractNumId w:val="19"/>
  </w:num>
  <w:num w:numId="10">
    <w:abstractNumId w:val="3"/>
  </w:num>
  <w:num w:numId="11">
    <w:abstractNumId w:val="27"/>
  </w:num>
  <w:num w:numId="12">
    <w:abstractNumId w:val="14"/>
  </w:num>
  <w:num w:numId="13">
    <w:abstractNumId w:val="17"/>
  </w:num>
  <w:num w:numId="14">
    <w:abstractNumId w:val="11"/>
  </w:num>
  <w:num w:numId="15">
    <w:abstractNumId w:val="24"/>
  </w:num>
  <w:num w:numId="16">
    <w:abstractNumId w:val="25"/>
  </w:num>
  <w:num w:numId="17">
    <w:abstractNumId w:val="18"/>
  </w:num>
  <w:num w:numId="18">
    <w:abstractNumId w:val="6"/>
  </w:num>
  <w:num w:numId="19">
    <w:abstractNumId w:val="9"/>
  </w:num>
  <w:num w:numId="20">
    <w:abstractNumId w:val="21"/>
  </w:num>
  <w:num w:numId="21">
    <w:abstractNumId w:val="0"/>
  </w:num>
  <w:num w:numId="22">
    <w:abstractNumId w:val="2"/>
  </w:num>
  <w:num w:numId="23">
    <w:abstractNumId w:val="15"/>
  </w:num>
  <w:num w:numId="24">
    <w:abstractNumId w:val="10"/>
  </w:num>
  <w:num w:numId="25">
    <w:abstractNumId w:val="16"/>
  </w:num>
  <w:num w:numId="26">
    <w:abstractNumId w:val="26"/>
  </w:num>
  <w:num w:numId="27">
    <w:abstractNumId w:val="7"/>
  </w:num>
  <w:num w:numId="28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trackRevisions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3CB"/>
    <w:rsid w:val="00000110"/>
    <w:rsid w:val="000015DE"/>
    <w:rsid w:val="00002C69"/>
    <w:rsid w:val="00005972"/>
    <w:rsid w:val="00005DF0"/>
    <w:rsid w:val="00006260"/>
    <w:rsid w:val="0000782C"/>
    <w:rsid w:val="00011434"/>
    <w:rsid w:val="00012FD7"/>
    <w:rsid w:val="00013403"/>
    <w:rsid w:val="00014EEC"/>
    <w:rsid w:val="00015C04"/>
    <w:rsid w:val="00016313"/>
    <w:rsid w:val="000176CC"/>
    <w:rsid w:val="00017AFD"/>
    <w:rsid w:val="00021096"/>
    <w:rsid w:val="000221D5"/>
    <w:rsid w:val="00023DD3"/>
    <w:rsid w:val="000247BE"/>
    <w:rsid w:val="00025B6D"/>
    <w:rsid w:val="00026AEE"/>
    <w:rsid w:val="000306CD"/>
    <w:rsid w:val="000320EA"/>
    <w:rsid w:val="000332D1"/>
    <w:rsid w:val="00036510"/>
    <w:rsid w:val="0004024E"/>
    <w:rsid w:val="00040B3F"/>
    <w:rsid w:val="00041513"/>
    <w:rsid w:val="0004256A"/>
    <w:rsid w:val="000459F6"/>
    <w:rsid w:val="00046C70"/>
    <w:rsid w:val="00047716"/>
    <w:rsid w:val="000479FE"/>
    <w:rsid w:val="00047F72"/>
    <w:rsid w:val="000516A2"/>
    <w:rsid w:val="00053312"/>
    <w:rsid w:val="000553BC"/>
    <w:rsid w:val="00056CEC"/>
    <w:rsid w:val="00057745"/>
    <w:rsid w:val="0005793E"/>
    <w:rsid w:val="0006351E"/>
    <w:rsid w:val="00064D0E"/>
    <w:rsid w:val="0007461A"/>
    <w:rsid w:val="00080E7F"/>
    <w:rsid w:val="00082040"/>
    <w:rsid w:val="000835FC"/>
    <w:rsid w:val="000837BC"/>
    <w:rsid w:val="00084879"/>
    <w:rsid w:val="00084B52"/>
    <w:rsid w:val="00085DF5"/>
    <w:rsid w:val="0008715B"/>
    <w:rsid w:val="000939A0"/>
    <w:rsid w:val="00093AD6"/>
    <w:rsid w:val="00093E5B"/>
    <w:rsid w:val="00095AC9"/>
    <w:rsid w:val="00095E8F"/>
    <w:rsid w:val="00095F3B"/>
    <w:rsid w:val="00096BE1"/>
    <w:rsid w:val="000A20C6"/>
    <w:rsid w:val="000A2D8F"/>
    <w:rsid w:val="000A2EA5"/>
    <w:rsid w:val="000A36B4"/>
    <w:rsid w:val="000A5570"/>
    <w:rsid w:val="000B3AFD"/>
    <w:rsid w:val="000B3BDA"/>
    <w:rsid w:val="000B3C37"/>
    <w:rsid w:val="000B5B88"/>
    <w:rsid w:val="000B7007"/>
    <w:rsid w:val="000C0079"/>
    <w:rsid w:val="000C14B7"/>
    <w:rsid w:val="000C1902"/>
    <w:rsid w:val="000C23CF"/>
    <w:rsid w:val="000C2957"/>
    <w:rsid w:val="000C3AEF"/>
    <w:rsid w:val="000C6185"/>
    <w:rsid w:val="000C67E0"/>
    <w:rsid w:val="000D23BE"/>
    <w:rsid w:val="000D26D6"/>
    <w:rsid w:val="000D7569"/>
    <w:rsid w:val="000D7AEF"/>
    <w:rsid w:val="000E203C"/>
    <w:rsid w:val="000E6967"/>
    <w:rsid w:val="000F41C3"/>
    <w:rsid w:val="000F48EE"/>
    <w:rsid w:val="000F58A5"/>
    <w:rsid w:val="000F63E8"/>
    <w:rsid w:val="0010171B"/>
    <w:rsid w:val="00101A4A"/>
    <w:rsid w:val="00103173"/>
    <w:rsid w:val="001034F0"/>
    <w:rsid w:val="00103CEB"/>
    <w:rsid w:val="0010657D"/>
    <w:rsid w:val="00107258"/>
    <w:rsid w:val="001118DF"/>
    <w:rsid w:val="00117CDC"/>
    <w:rsid w:val="001200A7"/>
    <w:rsid w:val="00124794"/>
    <w:rsid w:val="00125138"/>
    <w:rsid w:val="00126F2F"/>
    <w:rsid w:val="001278CC"/>
    <w:rsid w:val="00132C56"/>
    <w:rsid w:val="00134197"/>
    <w:rsid w:val="001341EF"/>
    <w:rsid w:val="0013629D"/>
    <w:rsid w:val="00137CFF"/>
    <w:rsid w:val="00140623"/>
    <w:rsid w:val="00144C14"/>
    <w:rsid w:val="00144C85"/>
    <w:rsid w:val="00146ECC"/>
    <w:rsid w:val="00147EF2"/>
    <w:rsid w:val="001516BC"/>
    <w:rsid w:val="00151C85"/>
    <w:rsid w:val="001548FE"/>
    <w:rsid w:val="00155E4D"/>
    <w:rsid w:val="00156597"/>
    <w:rsid w:val="00161EA5"/>
    <w:rsid w:val="001624F0"/>
    <w:rsid w:val="0016333A"/>
    <w:rsid w:val="00165991"/>
    <w:rsid w:val="001669C1"/>
    <w:rsid w:val="00167F51"/>
    <w:rsid w:val="00170C7E"/>
    <w:rsid w:val="00171180"/>
    <w:rsid w:val="001728FC"/>
    <w:rsid w:val="00172A60"/>
    <w:rsid w:val="001776C5"/>
    <w:rsid w:val="00184477"/>
    <w:rsid w:val="001870C9"/>
    <w:rsid w:val="00187A37"/>
    <w:rsid w:val="00191727"/>
    <w:rsid w:val="00191844"/>
    <w:rsid w:val="0019264B"/>
    <w:rsid w:val="00193F13"/>
    <w:rsid w:val="0019679D"/>
    <w:rsid w:val="001A1701"/>
    <w:rsid w:val="001A1B05"/>
    <w:rsid w:val="001B27B2"/>
    <w:rsid w:val="001B2EA2"/>
    <w:rsid w:val="001B3CB8"/>
    <w:rsid w:val="001C0B68"/>
    <w:rsid w:val="001C21A0"/>
    <w:rsid w:val="001C32D4"/>
    <w:rsid w:val="001C33EB"/>
    <w:rsid w:val="001C5785"/>
    <w:rsid w:val="001C6412"/>
    <w:rsid w:val="001C670D"/>
    <w:rsid w:val="001C6F84"/>
    <w:rsid w:val="001D0129"/>
    <w:rsid w:val="001D27AF"/>
    <w:rsid w:val="001D4791"/>
    <w:rsid w:val="001D6103"/>
    <w:rsid w:val="001D64C8"/>
    <w:rsid w:val="001D7240"/>
    <w:rsid w:val="001E0106"/>
    <w:rsid w:val="001E0202"/>
    <w:rsid w:val="001E0690"/>
    <w:rsid w:val="001E1311"/>
    <w:rsid w:val="001E2750"/>
    <w:rsid w:val="001E4EDF"/>
    <w:rsid w:val="001E6319"/>
    <w:rsid w:val="001E63C6"/>
    <w:rsid w:val="001E6855"/>
    <w:rsid w:val="001E7D24"/>
    <w:rsid w:val="001F1A6B"/>
    <w:rsid w:val="001F33F8"/>
    <w:rsid w:val="001F44FD"/>
    <w:rsid w:val="00200129"/>
    <w:rsid w:val="00201B37"/>
    <w:rsid w:val="002023B0"/>
    <w:rsid w:val="00202464"/>
    <w:rsid w:val="002031E1"/>
    <w:rsid w:val="002043EB"/>
    <w:rsid w:val="002049BB"/>
    <w:rsid w:val="00204D75"/>
    <w:rsid w:val="00204D99"/>
    <w:rsid w:val="002057DE"/>
    <w:rsid w:val="00206847"/>
    <w:rsid w:val="00210756"/>
    <w:rsid w:val="002114F8"/>
    <w:rsid w:val="0021194D"/>
    <w:rsid w:val="00212E0E"/>
    <w:rsid w:val="00214548"/>
    <w:rsid w:val="002179A6"/>
    <w:rsid w:val="00217E05"/>
    <w:rsid w:val="002213CF"/>
    <w:rsid w:val="002238B9"/>
    <w:rsid w:val="00225918"/>
    <w:rsid w:val="00225C64"/>
    <w:rsid w:val="002265E8"/>
    <w:rsid w:val="00230D5C"/>
    <w:rsid w:val="00231938"/>
    <w:rsid w:val="0023199C"/>
    <w:rsid w:val="00232628"/>
    <w:rsid w:val="00233B3A"/>
    <w:rsid w:val="00237AE0"/>
    <w:rsid w:val="002424D5"/>
    <w:rsid w:val="00244BC2"/>
    <w:rsid w:val="00244C0D"/>
    <w:rsid w:val="0024600B"/>
    <w:rsid w:val="00250BF0"/>
    <w:rsid w:val="00251807"/>
    <w:rsid w:val="00251FE1"/>
    <w:rsid w:val="00253A84"/>
    <w:rsid w:val="002557A0"/>
    <w:rsid w:val="00257681"/>
    <w:rsid w:val="00257FA9"/>
    <w:rsid w:val="002638EF"/>
    <w:rsid w:val="0026490E"/>
    <w:rsid w:val="00264A3A"/>
    <w:rsid w:val="00265184"/>
    <w:rsid w:val="00267700"/>
    <w:rsid w:val="00275392"/>
    <w:rsid w:val="00275934"/>
    <w:rsid w:val="00276942"/>
    <w:rsid w:val="00281554"/>
    <w:rsid w:val="00281582"/>
    <w:rsid w:val="002818F1"/>
    <w:rsid w:val="002822F3"/>
    <w:rsid w:val="00282AEB"/>
    <w:rsid w:val="00282ED4"/>
    <w:rsid w:val="00283033"/>
    <w:rsid w:val="002854FC"/>
    <w:rsid w:val="002945C8"/>
    <w:rsid w:val="00294639"/>
    <w:rsid w:val="002A1C5B"/>
    <w:rsid w:val="002A2974"/>
    <w:rsid w:val="002A5368"/>
    <w:rsid w:val="002A53D2"/>
    <w:rsid w:val="002A6EF1"/>
    <w:rsid w:val="002B0047"/>
    <w:rsid w:val="002B04E8"/>
    <w:rsid w:val="002B1421"/>
    <w:rsid w:val="002B2C2E"/>
    <w:rsid w:val="002C09EE"/>
    <w:rsid w:val="002C100B"/>
    <w:rsid w:val="002C2F5A"/>
    <w:rsid w:val="002C3E25"/>
    <w:rsid w:val="002C4B15"/>
    <w:rsid w:val="002C6B6A"/>
    <w:rsid w:val="002D0E59"/>
    <w:rsid w:val="002D5E0E"/>
    <w:rsid w:val="002D64DB"/>
    <w:rsid w:val="002D6656"/>
    <w:rsid w:val="002D76E5"/>
    <w:rsid w:val="002D7BFC"/>
    <w:rsid w:val="002D7EE6"/>
    <w:rsid w:val="002E3194"/>
    <w:rsid w:val="002E3707"/>
    <w:rsid w:val="002E3C91"/>
    <w:rsid w:val="002E4DDE"/>
    <w:rsid w:val="002E7917"/>
    <w:rsid w:val="002F0AB2"/>
    <w:rsid w:val="002F1C58"/>
    <w:rsid w:val="002F260F"/>
    <w:rsid w:val="002F2C07"/>
    <w:rsid w:val="002F5A56"/>
    <w:rsid w:val="002F7303"/>
    <w:rsid w:val="003026E4"/>
    <w:rsid w:val="00303AFE"/>
    <w:rsid w:val="00304D1E"/>
    <w:rsid w:val="00305287"/>
    <w:rsid w:val="00307B2D"/>
    <w:rsid w:val="003100C9"/>
    <w:rsid w:val="00310495"/>
    <w:rsid w:val="003113B6"/>
    <w:rsid w:val="00314692"/>
    <w:rsid w:val="00315313"/>
    <w:rsid w:val="00317499"/>
    <w:rsid w:val="00317B29"/>
    <w:rsid w:val="00320348"/>
    <w:rsid w:val="00320772"/>
    <w:rsid w:val="00320B8D"/>
    <w:rsid w:val="00320F55"/>
    <w:rsid w:val="00323183"/>
    <w:rsid w:val="00323C49"/>
    <w:rsid w:val="003261A8"/>
    <w:rsid w:val="00326920"/>
    <w:rsid w:val="003338A3"/>
    <w:rsid w:val="003339C4"/>
    <w:rsid w:val="003377BD"/>
    <w:rsid w:val="00340258"/>
    <w:rsid w:val="00342736"/>
    <w:rsid w:val="00342BE7"/>
    <w:rsid w:val="00342EB8"/>
    <w:rsid w:val="003437D8"/>
    <w:rsid w:val="00343E57"/>
    <w:rsid w:val="00343E8E"/>
    <w:rsid w:val="003440E1"/>
    <w:rsid w:val="003445DE"/>
    <w:rsid w:val="00344E87"/>
    <w:rsid w:val="00345901"/>
    <w:rsid w:val="00346296"/>
    <w:rsid w:val="00353DC0"/>
    <w:rsid w:val="003545A4"/>
    <w:rsid w:val="00355B58"/>
    <w:rsid w:val="00357FF6"/>
    <w:rsid w:val="00360DAB"/>
    <w:rsid w:val="00366BC4"/>
    <w:rsid w:val="00371E45"/>
    <w:rsid w:val="0037290B"/>
    <w:rsid w:val="00372935"/>
    <w:rsid w:val="00373613"/>
    <w:rsid w:val="0037459A"/>
    <w:rsid w:val="00375853"/>
    <w:rsid w:val="003760D7"/>
    <w:rsid w:val="00376D73"/>
    <w:rsid w:val="00377CAC"/>
    <w:rsid w:val="00384712"/>
    <w:rsid w:val="00385168"/>
    <w:rsid w:val="00390B46"/>
    <w:rsid w:val="00391668"/>
    <w:rsid w:val="00392060"/>
    <w:rsid w:val="00392493"/>
    <w:rsid w:val="0039370F"/>
    <w:rsid w:val="00394C38"/>
    <w:rsid w:val="00396C73"/>
    <w:rsid w:val="003976C2"/>
    <w:rsid w:val="00397C4F"/>
    <w:rsid w:val="003A08B1"/>
    <w:rsid w:val="003A1755"/>
    <w:rsid w:val="003A2B40"/>
    <w:rsid w:val="003A4000"/>
    <w:rsid w:val="003A5774"/>
    <w:rsid w:val="003A5C13"/>
    <w:rsid w:val="003A7477"/>
    <w:rsid w:val="003B0650"/>
    <w:rsid w:val="003B105C"/>
    <w:rsid w:val="003B1657"/>
    <w:rsid w:val="003B20AA"/>
    <w:rsid w:val="003B2B2B"/>
    <w:rsid w:val="003B5706"/>
    <w:rsid w:val="003B7BE5"/>
    <w:rsid w:val="003B7D5F"/>
    <w:rsid w:val="003C2429"/>
    <w:rsid w:val="003D10E3"/>
    <w:rsid w:val="003D3E07"/>
    <w:rsid w:val="003D4428"/>
    <w:rsid w:val="003D4535"/>
    <w:rsid w:val="003D4ABE"/>
    <w:rsid w:val="003E1D97"/>
    <w:rsid w:val="003E1F68"/>
    <w:rsid w:val="003E2D49"/>
    <w:rsid w:val="003E5272"/>
    <w:rsid w:val="003E6159"/>
    <w:rsid w:val="003F48FF"/>
    <w:rsid w:val="003F7CAA"/>
    <w:rsid w:val="0040147E"/>
    <w:rsid w:val="00402807"/>
    <w:rsid w:val="00403442"/>
    <w:rsid w:val="0040512B"/>
    <w:rsid w:val="00406FAD"/>
    <w:rsid w:val="004075CC"/>
    <w:rsid w:val="00410032"/>
    <w:rsid w:val="00411299"/>
    <w:rsid w:val="004113DE"/>
    <w:rsid w:val="00412AB1"/>
    <w:rsid w:val="0041413E"/>
    <w:rsid w:val="004214A3"/>
    <w:rsid w:val="00423429"/>
    <w:rsid w:val="00423661"/>
    <w:rsid w:val="00425907"/>
    <w:rsid w:val="0043063D"/>
    <w:rsid w:val="004347A3"/>
    <w:rsid w:val="00435610"/>
    <w:rsid w:val="00435E57"/>
    <w:rsid w:val="004417BE"/>
    <w:rsid w:val="004448B5"/>
    <w:rsid w:val="004449E9"/>
    <w:rsid w:val="00446625"/>
    <w:rsid w:val="004502F0"/>
    <w:rsid w:val="00450303"/>
    <w:rsid w:val="00450704"/>
    <w:rsid w:val="00452495"/>
    <w:rsid w:val="004543D2"/>
    <w:rsid w:val="0045589E"/>
    <w:rsid w:val="00455947"/>
    <w:rsid w:val="00456CA4"/>
    <w:rsid w:val="00461C03"/>
    <w:rsid w:val="00462593"/>
    <w:rsid w:val="004635C1"/>
    <w:rsid w:val="0046471D"/>
    <w:rsid w:val="004649B3"/>
    <w:rsid w:val="00464EDB"/>
    <w:rsid w:val="00466471"/>
    <w:rsid w:val="00466E3B"/>
    <w:rsid w:val="004748CF"/>
    <w:rsid w:val="004757AB"/>
    <w:rsid w:val="00476EBF"/>
    <w:rsid w:val="004771CE"/>
    <w:rsid w:val="00481318"/>
    <w:rsid w:val="0048291A"/>
    <w:rsid w:val="0048303A"/>
    <w:rsid w:val="00484457"/>
    <w:rsid w:val="00485351"/>
    <w:rsid w:val="004855F2"/>
    <w:rsid w:val="00487B62"/>
    <w:rsid w:val="0049092A"/>
    <w:rsid w:val="00491B94"/>
    <w:rsid w:val="00493C44"/>
    <w:rsid w:val="00494D80"/>
    <w:rsid w:val="00495BEE"/>
    <w:rsid w:val="004969F4"/>
    <w:rsid w:val="00497CF9"/>
    <w:rsid w:val="004A0524"/>
    <w:rsid w:val="004A38B0"/>
    <w:rsid w:val="004A4BC2"/>
    <w:rsid w:val="004A4CC5"/>
    <w:rsid w:val="004A7E6C"/>
    <w:rsid w:val="004B14F0"/>
    <w:rsid w:val="004B2D3A"/>
    <w:rsid w:val="004B3434"/>
    <w:rsid w:val="004B42BB"/>
    <w:rsid w:val="004B540D"/>
    <w:rsid w:val="004C0C06"/>
    <w:rsid w:val="004C139E"/>
    <w:rsid w:val="004C16D2"/>
    <w:rsid w:val="004C2356"/>
    <w:rsid w:val="004C6D10"/>
    <w:rsid w:val="004D6D81"/>
    <w:rsid w:val="004E08B8"/>
    <w:rsid w:val="004E3869"/>
    <w:rsid w:val="004E40AB"/>
    <w:rsid w:val="004E602E"/>
    <w:rsid w:val="004E6796"/>
    <w:rsid w:val="004E6C9C"/>
    <w:rsid w:val="004E71BB"/>
    <w:rsid w:val="004E7A49"/>
    <w:rsid w:val="004F312A"/>
    <w:rsid w:val="004F39D9"/>
    <w:rsid w:val="0050044D"/>
    <w:rsid w:val="00502EF1"/>
    <w:rsid w:val="0050725A"/>
    <w:rsid w:val="0051079D"/>
    <w:rsid w:val="00511819"/>
    <w:rsid w:val="00511EEB"/>
    <w:rsid w:val="00512CAA"/>
    <w:rsid w:val="00513DD8"/>
    <w:rsid w:val="00514823"/>
    <w:rsid w:val="00516527"/>
    <w:rsid w:val="00517B3A"/>
    <w:rsid w:val="005218BF"/>
    <w:rsid w:val="00522041"/>
    <w:rsid w:val="00530A28"/>
    <w:rsid w:val="00531509"/>
    <w:rsid w:val="00531DC5"/>
    <w:rsid w:val="00532846"/>
    <w:rsid w:val="00533613"/>
    <w:rsid w:val="005410C1"/>
    <w:rsid w:val="005414B6"/>
    <w:rsid w:val="00541E4A"/>
    <w:rsid w:val="00547911"/>
    <w:rsid w:val="00550E85"/>
    <w:rsid w:val="00555EDD"/>
    <w:rsid w:val="0055786D"/>
    <w:rsid w:val="005602A5"/>
    <w:rsid w:val="00560517"/>
    <w:rsid w:val="0056102E"/>
    <w:rsid w:val="005610C0"/>
    <w:rsid w:val="00562F4D"/>
    <w:rsid w:val="00563291"/>
    <w:rsid w:val="005672C2"/>
    <w:rsid w:val="00571061"/>
    <w:rsid w:val="00576D91"/>
    <w:rsid w:val="005771C0"/>
    <w:rsid w:val="00581785"/>
    <w:rsid w:val="00583D8D"/>
    <w:rsid w:val="0058451F"/>
    <w:rsid w:val="00584666"/>
    <w:rsid w:val="005848B0"/>
    <w:rsid w:val="00585193"/>
    <w:rsid w:val="00587336"/>
    <w:rsid w:val="00587770"/>
    <w:rsid w:val="00591D13"/>
    <w:rsid w:val="00592EB1"/>
    <w:rsid w:val="00593985"/>
    <w:rsid w:val="00595A53"/>
    <w:rsid w:val="00596F27"/>
    <w:rsid w:val="00597FD4"/>
    <w:rsid w:val="005A1AAC"/>
    <w:rsid w:val="005A380D"/>
    <w:rsid w:val="005A73BD"/>
    <w:rsid w:val="005B0701"/>
    <w:rsid w:val="005B0E8C"/>
    <w:rsid w:val="005B181C"/>
    <w:rsid w:val="005B3898"/>
    <w:rsid w:val="005B3B35"/>
    <w:rsid w:val="005C003C"/>
    <w:rsid w:val="005C1953"/>
    <w:rsid w:val="005C2362"/>
    <w:rsid w:val="005C4895"/>
    <w:rsid w:val="005C51D2"/>
    <w:rsid w:val="005C690A"/>
    <w:rsid w:val="005C7CC2"/>
    <w:rsid w:val="005D100B"/>
    <w:rsid w:val="005D509A"/>
    <w:rsid w:val="005D553A"/>
    <w:rsid w:val="005D6ED4"/>
    <w:rsid w:val="005E21B7"/>
    <w:rsid w:val="005E50F9"/>
    <w:rsid w:val="005E53BE"/>
    <w:rsid w:val="005E76AC"/>
    <w:rsid w:val="005F1F17"/>
    <w:rsid w:val="005F3E2F"/>
    <w:rsid w:val="005F5106"/>
    <w:rsid w:val="00602BB7"/>
    <w:rsid w:val="00602E5B"/>
    <w:rsid w:val="006047BA"/>
    <w:rsid w:val="00605C68"/>
    <w:rsid w:val="006066AB"/>
    <w:rsid w:val="0061188D"/>
    <w:rsid w:val="00613698"/>
    <w:rsid w:val="00615C0D"/>
    <w:rsid w:val="00617161"/>
    <w:rsid w:val="0062319D"/>
    <w:rsid w:val="006251F8"/>
    <w:rsid w:val="006310AE"/>
    <w:rsid w:val="00631134"/>
    <w:rsid w:val="00633F7A"/>
    <w:rsid w:val="00636A1A"/>
    <w:rsid w:val="00636DB5"/>
    <w:rsid w:val="006402D3"/>
    <w:rsid w:val="006427B3"/>
    <w:rsid w:val="00642C3B"/>
    <w:rsid w:val="00643E83"/>
    <w:rsid w:val="0064684F"/>
    <w:rsid w:val="006500FB"/>
    <w:rsid w:val="0065081F"/>
    <w:rsid w:val="006524D3"/>
    <w:rsid w:val="006529BD"/>
    <w:rsid w:val="006550DF"/>
    <w:rsid w:val="006556A7"/>
    <w:rsid w:val="00656D7A"/>
    <w:rsid w:val="00657ED4"/>
    <w:rsid w:val="00663C93"/>
    <w:rsid w:val="00664AB2"/>
    <w:rsid w:val="00667C0C"/>
    <w:rsid w:val="00667C88"/>
    <w:rsid w:val="00667E5C"/>
    <w:rsid w:val="00673DC5"/>
    <w:rsid w:val="0068057C"/>
    <w:rsid w:val="00680795"/>
    <w:rsid w:val="00681A3F"/>
    <w:rsid w:val="006823C6"/>
    <w:rsid w:val="0068404F"/>
    <w:rsid w:val="00685190"/>
    <w:rsid w:val="006853EA"/>
    <w:rsid w:val="0068589C"/>
    <w:rsid w:val="006858BC"/>
    <w:rsid w:val="0068688C"/>
    <w:rsid w:val="00690824"/>
    <w:rsid w:val="00690A52"/>
    <w:rsid w:val="00691302"/>
    <w:rsid w:val="00691FFE"/>
    <w:rsid w:val="00696091"/>
    <w:rsid w:val="0069630F"/>
    <w:rsid w:val="006A08BA"/>
    <w:rsid w:val="006A17A4"/>
    <w:rsid w:val="006A29CA"/>
    <w:rsid w:val="006A4D09"/>
    <w:rsid w:val="006B2B3B"/>
    <w:rsid w:val="006B31D5"/>
    <w:rsid w:val="006B3437"/>
    <w:rsid w:val="006B5522"/>
    <w:rsid w:val="006B5EB3"/>
    <w:rsid w:val="006B7F70"/>
    <w:rsid w:val="006C026B"/>
    <w:rsid w:val="006C0788"/>
    <w:rsid w:val="006C6519"/>
    <w:rsid w:val="006C691C"/>
    <w:rsid w:val="006D0821"/>
    <w:rsid w:val="006D0AB9"/>
    <w:rsid w:val="006D117B"/>
    <w:rsid w:val="006D5384"/>
    <w:rsid w:val="006D6419"/>
    <w:rsid w:val="006D661D"/>
    <w:rsid w:val="006E44EC"/>
    <w:rsid w:val="006E5706"/>
    <w:rsid w:val="006E5F52"/>
    <w:rsid w:val="006E661B"/>
    <w:rsid w:val="006E7495"/>
    <w:rsid w:val="006F1A41"/>
    <w:rsid w:val="006F3D82"/>
    <w:rsid w:val="006F61AB"/>
    <w:rsid w:val="006F642B"/>
    <w:rsid w:val="00702206"/>
    <w:rsid w:val="007053E0"/>
    <w:rsid w:val="007065DD"/>
    <w:rsid w:val="00710735"/>
    <w:rsid w:val="00710A4B"/>
    <w:rsid w:val="00711073"/>
    <w:rsid w:val="00711341"/>
    <w:rsid w:val="007159DC"/>
    <w:rsid w:val="00715AC3"/>
    <w:rsid w:val="00721F95"/>
    <w:rsid w:val="00722022"/>
    <w:rsid w:val="00722F20"/>
    <w:rsid w:val="00724DDC"/>
    <w:rsid w:val="007273E8"/>
    <w:rsid w:val="00727B99"/>
    <w:rsid w:val="0073183A"/>
    <w:rsid w:val="00731ECC"/>
    <w:rsid w:val="00734BAB"/>
    <w:rsid w:val="007350E9"/>
    <w:rsid w:val="00737842"/>
    <w:rsid w:val="007409A1"/>
    <w:rsid w:val="00743876"/>
    <w:rsid w:val="00750CB4"/>
    <w:rsid w:val="00750E25"/>
    <w:rsid w:val="00751AD6"/>
    <w:rsid w:val="00753073"/>
    <w:rsid w:val="00753E48"/>
    <w:rsid w:val="00755DFD"/>
    <w:rsid w:val="00757301"/>
    <w:rsid w:val="00757DD9"/>
    <w:rsid w:val="00760544"/>
    <w:rsid w:val="00760D1C"/>
    <w:rsid w:val="007633F1"/>
    <w:rsid w:val="00765E08"/>
    <w:rsid w:val="007669F4"/>
    <w:rsid w:val="00767825"/>
    <w:rsid w:val="00767BD4"/>
    <w:rsid w:val="00772694"/>
    <w:rsid w:val="0077550E"/>
    <w:rsid w:val="00780C48"/>
    <w:rsid w:val="00781862"/>
    <w:rsid w:val="00782420"/>
    <w:rsid w:val="00783E50"/>
    <w:rsid w:val="00784E38"/>
    <w:rsid w:val="00785278"/>
    <w:rsid w:val="0078588E"/>
    <w:rsid w:val="007861A2"/>
    <w:rsid w:val="007876D6"/>
    <w:rsid w:val="0078786C"/>
    <w:rsid w:val="00792929"/>
    <w:rsid w:val="007934B5"/>
    <w:rsid w:val="00793A03"/>
    <w:rsid w:val="00793A16"/>
    <w:rsid w:val="007960E6"/>
    <w:rsid w:val="00796A27"/>
    <w:rsid w:val="007976C8"/>
    <w:rsid w:val="007A32B3"/>
    <w:rsid w:val="007A61E7"/>
    <w:rsid w:val="007B1D99"/>
    <w:rsid w:val="007B27A3"/>
    <w:rsid w:val="007B4262"/>
    <w:rsid w:val="007B6C1E"/>
    <w:rsid w:val="007C0CF8"/>
    <w:rsid w:val="007C38DD"/>
    <w:rsid w:val="007C3CA2"/>
    <w:rsid w:val="007C5906"/>
    <w:rsid w:val="007C648D"/>
    <w:rsid w:val="007D0FD2"/>
    <w:rsid w:val="007D13D0"/>
    <w:rsid w:val="007D1DDA"/>
    <w:rsid w:val="007D31BA"/>
    <w:rsid w:val="007D3416"/>
    <w:rsid w:val="007D496D"/>
    <w:rsid w:val="007D7D78"/>
    <w:rsid w:val="007E24BA"/>
    <w:rsid w:val="007E2803"/>
    <w:rsid w:val="007E4A7D"/>
    <w:rsid w:val="007E64D6"/>
    <w:rsid w:val="007E6ECA"/>
    <w:rsid w:val="007E78EC"/>
    <w:rsid w:val="007F35DA"/>
    <w:rsid w:val="007F4890"/>
    <w:rsid w:val="007F6998"/>
    <w:rsid w:val="007F70C2"/>
    <w:rsid w:val="00802FC3"/>
    <w:rsid w:val="00803C76"/>
    <w:rsid w:val="0080576E"/>
    <w:rsid w:val="00805E39"/>
    <w:rsid w:val="00806D81"/>
    <w:rsid w:val="008111F2"/>
    <w:rsid w:val="008124BF"/>
    <w:rsid w:val="008125B5"/>
    <w:rsid w:val="00813146"/>
    <w:rsid w:val="008157DB"/>
    <w:rsid w:val="008171AF"/>
    <w:rsid w:val="00817B75"/>
    <w:rsid w:val="00820A7C"/>
    <w:rsid w:val="00826FCD"/>
    <w:rsid w:val="00830596"/>
    <w:rsid w:val="00830BDD"/>
    <w:rsid w:val="008322A0"/>
    <w:rsid w:val="00832CA6"/>
    <w:rsid w:val="00833C70"/>
    <w:rsid w:val="0083422D"/>
    <w:rsid w:val="00835596"/>
    <w:rsid w:val="00836E82"/>
    <w:rsid w:val="00837007"/>
    <w:rsid w:val="00840040"/>
    <w:rsid w:val="008423E0"/>
    <w:rsid w:val="008444D0"/>
    <w:rsid w:val="00846100"/>
    <w:rsid w:val="00846D2E"/>
    <w:rsid w:val="008478DB"/>
    <w:rsid w:val="00847D3E"/>
    <w:rsid w:val="008514C2"/>
    <w:rsid w:val="0085221B"/>
    <w:rsid w:val="00852E99"/>
    <w:rsid w:val="00855048"/>
    <w:rsid w:val="00857172"/>
    <w:rsid w:val="00860BF1"/>
    <w:rsid w:val="00860F07"/>
    <w:rsid w:val="008636DC"/>
    <w:rsid w:val="0086446B"/>
    <w:rsid w:val="008647FA"/>
    <w:rsid w:val="0087030F"/>
    <w:rsid w:val="00871591"/>
    <w:rsid w:val="00871B49"/>
    <w:rsid w:val="008723F0"/>
    <w:rsid w:val="0087295D"/>
    <w:rsid w:val="00874A97"/>
    <w:rsid w:val="00874AD8"/>
    <w:rsid w:val="00874C6D"/>
    <w:rsid w:val="00875074"/>
    <w:rsid w:val="00877131"/>
    <w:rsid w:val="00880C13"/>
    <w:rsid w:val="00882640"/>
    <w:rsid w:val="008841E1"/>
    <w:rsid w:val="00887B08"/>
    <w:rsid w:val="00892487"/>
    <w:rsid w:val="00894C3F"/>
    <w:rsid w:val="00895F78"/>
    <w:rsid w:val="00895FFC"/>
    <w:rsid w:val="008A2EC9"/>
    <w:rsid w:val="008A43C0"/>
    <w:rsid w:val="008A6678"/>
    <w:rsid w:val="008B3E93"/>
    <w:rsid w:val="008B6721"/>
    <w:rsid w:val="008B6B42"/>
    <w:rsid w:val="008C200C"/>
    <w:rsid w:val="008C43CC"/>
    <w:rsid w:val="008C6053"/>
    <w:rsid w:val="008C6B7D"/>
    <w:rsid w:val="008D059F"/>
    <w:rsid w:val="008D1406"/>
    <w:rsid w:val="008D22D1"/>
    <w:rsid w:val="008D2510"/>
    <w:rsid w:val="008D418C"/>
    <w:rsid w:val="008E5837"/>
    <w:rsid w:val="008F1E49"/>
    <w:rsid w:val="008F2D12"/>
    <w:rsid w:val="008F60B6"/>
    <w:rsid w:val="008F74A9"/>
    <w:rsid w:val="008F782B"/>
    <w:rsid w:val="008F7CBD"/>
    <w:rsid w:val="009033CF"/>
    <w:rsid w:val="009051B5"/>
    <w:rsid w:val="00906569"/>
    <w:rsid w:val="00910EEF"/>
    <w:rsid w:val="009204CF"/>
    <w:rsid w:val="00921EC1"/>
    <w:rsid w:val="009246E8"/>
    <w:rsid w:val="009256EA"/>
    <w:rsid w:val="009269E2"/>
    <w:rsid w:val="00926A6B"/>
    <w:rsid w:val="00926E3D"/>
    <w:rsid w:val="009345F4"/>
    <w:rsid w:val="009352BA"/>
    <w:rsid w:val="009404A4"/>
    <w:rsid w:val="00941F42"/>
    <w:rsid w:val="00942673"/>
    <w:rsid w:val="00942F40"/>
    <w:rsid w:val="00944249"/>
    <w:rsid w:val="0094695B"/>
    <w:rsid w:val="00952183"/>
    <w:rsid w:val="0095471B"/>
    <w:rsid w:val="00954D6B"/>
    <w:rsid w:val="00955A6C"/>
    <w:rsid w:val="00957006"/>
    <w:rsid w:val="009574C5"/>
    <w:rsid w:val="0096152F"/>
    <w:rsid w:val="009621B9"/>
    <w:rsid w:val="0096263A"/>
    <w:rsid w:val="009629A9"/>
    <w:rsid w:val="00965FE8"/>
    <w:rsid w:val="00971041"/>
    <w:rsid w:val="009750F1"/>
    <w:rsid w:val="00975976"/>
    <w:rsid w:val="009811D4"/>
    <w:rsid w:val="00981CA6"/>
    <w:rsid w:val="00981E66"/>
    <w:rsid w:val="00983C6E"/>
    <w:rsid w:val="009865E3"/>
    <w:rsid w:val="0099437A"/>
    <w:rsid w:val="009A2C11"/>
    <w:rsid w:val="009A464C"/>
    <w:rsid w:val="009A5B2A"/>
    <w:rsid w:val="009A5BE8"/>
    <w:rsid w:val="009A7777"/>
    <w:rsid w:val="009A7873"/>
    <w:rsid w:val="009B0F18"/>
    <w:rsid w:val="009B20AB"/>
    <w:rsid w:val="009B42BC"/>
    <w:rsid w:val="009B5B15"/>
    <w:rsid w:val="009B61F3"/>
    <w:rsid w:val="009B7166"/>
    <w:rsid w:val="009C1306"/>
    <w:rsid w:val="009C2418"/>
    <w:rsid w:val="009C3E79"/>
    <w:rsid w:val="009C4A54"/>
    <w:rsid w:val="009C4FBC"/>
    <w:rsid w:val="009C55C5"/>
    <w:rsid w:val="009C71B3"/>
    <w:rsid w:val="009C7ED7"/>
    <w:rsid w:val="009D0A30"/>
    <w:rsid w:val="009D1963"/>
    <w:rsid w:val="009D230F"/>
    <w:rsid w:val="009D25E0"/>
    <w:rsid w:val="009D2B9B"/>
    <w:rsid w:val="009D45C8"/>
    <w:rsid w:val="009D5238"/>
    <w:rsid w:val="009E01EE"/>
    <w:rsid w:val="009E2668"/>
    <w:rsid w:val="009E2AC4"/>
    <w:rsid w:val="009E34E5"/>
    <w:rsid w:val="009E3531"/>
    <w:rsid w:val="009E4330"/>
    <w:rsid w:val="009E66D7"/>
    <w:rsid w:val="009E71A8"/>
    <w:rsid w:val="009F1995"/>
    <w:rsid w:val="009F541A"/>
    <w:rsid w:val="009F63CF"/>
    <w:rsid w:val="00A018E3"/>
    <w:rsid w:val="00A01941"/>
    <w:rsid w:val="00A01D99"/>
    <w:rsid w:val="00A01ED1"/>
    <w:rsid w:val="00A13081"/>
    <w:rsid w:val="00A13307"/>
    <w:rsid w:val="00A13EA4"/>
    <w:rsid w:val="00A141F7"/>
    <w:rsid w:val="00A161FB"/>
    <w:rsid w:val="00A23918"/>
    <w:rsid w:val="00A2422F"/>
    <w:rsid w:val="00A30F7E"/>
    <w:rsid w:val="00A31431"/>
    <w:rsid w:val="00A32441"/>
    <w:rsid w:val="00A32AD5"/>
    <w:rsid w:val="00A32B3F"/>
    <w:rsid w:val="00A3302B"/>
    <w:rsid w:val="00A33484"/>
    <w:rsid w:val="00A358C2"/>
    <w:rsid w:val="00A36D57"/>
    <w:rsid w:val="00A5235D"/>
    <w:rsid w:val="00A52FCA"/>
    <w:rsid w:val="00A540CC"/>
    <w:rsid w:val="00A54A7E"/>
    <w:rsid w:val="00A55D5B"/>
    <w:rsid w:val="00A6354B"/>
    <w:rsid w:val="00A6407E"/>
    <w:rsid w:val="00A663CB"/>
    <w:rsid w:val="00A6676D"/>
    <w:rsid w:val="00A6756D"/>
    <w:rsid w:val="00A6770E"/>
    <w:rsid w:val="00A70759"/>
    <w:rsid w:val="00A70B9E"/>
    <w:rsid w:val="00A728CE"/>
    <w:rsid w:val="00A73C49"/>
    <w:rsid w:val="00A76026"/>
    <w:rsid w:val="00A7639B"/>
    <w:rsid w:val="00A770E9"/>
    <w:rsid w:val="00A776D0"/>
    <w:rsid w:val="00A814A3"/>
    <w:rsid w:val="00A81F0C"/>
    <w:rsid w:val="00A82D83"/>
    <w:rsid w:val="00A82EBF"/>
    <w:rsid w:val="00A8535C"/>
    <w:rsid w:val="00A917DC"/>
    <w:rsid w:val="00A9234A"/>
    <w:rsid w:val="00A931AA"/>
    <w:rsid w:val="00A93967"/>
    <w:rsid w:val="00A94A70"/>
    <w:rsid w:val="00A954A5"/>
    <w:rsid w:val="00A96881"/>
    <w:rsid w:val="00A97354"/>
    <w:rsid w:val="00AA1BFE"/>
    <w:rsid w:val="00AA3432"/>
    <w:rsid w:val="00AA43E5"/>
    <w:rsid w:val="00AB1772"/>
    <w:rsid w:val="00AB2216"/>
    <w:rsid w:val="00AB2DD3"/>
    <w:rsid w:val="00AB5072"/>
    <w:rsid w:val="00AB5BEB"/>
    <w:rsid w:val="00AB7313"/>
    <w:rsid w:val="00AC02AD"/>
    <w:rsid w:val="00AC060A"/>
    <w:rsid w:val="00AC127F"/>
    <w:rsid w:val="00AC1296"/>
    <w:rsid w:val="00AC4632"/>
    <w:rsid w:val="00AD2E06"/>
    <w:rsid w:val="00AD34BA"/>
    <w:rsid w:val="00AD4181"/>
    <w:rsid w:val="00AD775A"/>
    <w:rsid w:val="00AE0A15"/>
    <w:rsid w:val="00AE0AF9"/>
    <w:rsid w:val="00AE2739"/>
    <w:rsid w:val="00AE3845"/>
    <w:rsid w:val="00AE7F3A"/>
    <w:rsid w:val="00AF1AFA"/>
    <w:rsid w:val="00AF3014"/>
    <w:rsid w:val="00AF3850"/>
    <w:rsid w:val="00AF78E3"/>
    <w:rsid w:val="00B01B72"/>
    <w:rsid w:val="00B02341"/>
    <w:rsid w:val="00B04233"/>
    <w:rsid w:val="00B04A8C"/>
    <w:rsid w:val="00B04F4C"/>
    <w:rsid w:val="00B10AAF"/>
    <w:rsid w:val="00B11DA2"/>
    <w:rsid w:val="00B11FDD"/>
    <w:rsid w:val="00B12AD0"/>
    <w:rsid w:val="00B14166"/>
    <w:rsid w:val="00B235B2"/>
    <w:rsid w:val="00B23642"/>
    <w:rsid w:val="00B2390E"/>
    <w:rsid w:val="00B251C4"/>
    <w:rsid w:val="00B27171"/>
    <w:rsid w:val="00B27D83"/>
    <w:rsid w:val="00B31102"/>
    <w:rsid w:val="00B3680F"/>
    <w:rsid w:val="00B416A8"/>
    <w:rsid w:val="00B425B5"/>
    <w:rsid w:val="00B4775A"/>
    <w:rsid w:val="00B55F18"/>
    <w:rsid w:val="00B57D24"/>
    <w:rsid w:val="00B60F22"/>
    <w:rsid w:val="00B615C6"/>
    <w:rsid w:val="00B61C78"/>
    <w:rsid w:val="00B61DF8"/>
    <w:rsid w:val="00B660CB"/>
    <w:rsid w:val="00B67248"/>
    <w:rsid w:val="00B678BD"/>
    <w:rsid w:val="00B70195"/>
    <w:rsid w:val="00B702D1"/>
    <w:rsid w:val="00B70652"/>
    <w:rsid w:val="00B70E4B"/>
    <w:rsid w:val="00B70F3F"/>
    <w:rsid w:val="00B736A2"/>
    <w:rsid w:val="00B73BAA"/>
    <w:rsid w:val="00B77D1B"/>
    <w:rsid w:val="00B8410B"/>
    <w:rsid w:val="00B87C5B"/>
    <w:rsid w:val="00B90F60"/>
    <w:rsid w:val="00B92163"/>
    <w:rsid w:val="00B928CF"/>
    <w:rsid w:val="00B94C23"/>
    <w:rsid w:val="00B96193"/>
    <w:rsid w:val="00B9651E"/>
    <w:rsid w:val="00BA2309"/>
    <w:rsid w:val="00BA2AD7"/>
    <w:rsid w:val="00BA31FE"/>
    <w:rsid w:val="00BA39DB"/>
    <w:rsid w:val="00BA3C33"/>
    <w:rsid w:val="00BA56FF"/>
    <w:rsid w:val="00BA778B"/>
    <w:rsid w:val="00BB046A"/>
    <w:rsid w:val="00BB1BC4"/>
    <w:rsid w:val="00BB3C54"/>
    <w:rsid w:val="00BB3DD2"/>
    <w:rsid w:val="00BB588A"/>
    <w:rsid w:val="00BB5AB0"/>
    <w:rsid w:val="00BB6C3A"/>
    <w:rsid w:val="00BB76DA"/>
    <w:rsid w:val="00BC243F"/>
    <w:rsid w:val="00BC2487"/>
    <w:rsid w:val="00BC5441"/>
    <w:rsid w:val="00BC69BC"/>
    <w:rsid w:val="00BC70D3"/>
    <w:rsid w:val="00BC71EE"/>
    <w:rsid w:val="00BD1DD7"/>
    <w:rsid w:val="00BD353A"/>
    <w:rsid w:val="00BD39E3"/>
    <w:rsid w:val="00BD5A0B"/>
    <w:rsid w:val="00BD6D59"/>
    <w:rsid w:val="00BD7F3F"/>
    <w:rsid w:val="00BE72DC"/>
    <w:rsid w:val="00BE7600"/>
    <w:rsid w:val="00BF0573"/>
    <w:rsid w:val="00BF2BCC"/>
    <w:rsid w:val="00BF33C0"/>
    <w:rsid w:val="00BF5162"/>
    <w:rsid w:val="00BF5D9D"/>
    <w:rsid w:val="00C002E1"/>
    <w:rsid w:val="00C027F6"/>
    <w:rsid w:val="00C02D7F"/>
    <w:rsid w:val="00C036D9"/>
    <w:rsid w:val="00C05001"/>
    <w:rsid w:val="00C059C1"/>
    <w:rsid w:val="00C07219"/>
    <w:rsid w:val="00C07704"/>
    <w:rsid w:val="00C07B6E"/>
    <w:rsid w:val="00C111DC"/>
    <w:rsid w:val="00C1153A"/>
    <w:rsid w:val="00C11D55"/>
    <w:rsid w:val="00C1501B"/>
    <w:rsid w:val="00C163AA"/>
    <w:rsid w:val="00C17986"/>
    <w:rsid w:val="00C21E47"/>
    <w:rsid w:val="00C23BCB"/>
    <w:rsid w:val="00C26585"/>
    <w:rsid w:val="00C26BD2"/>
    <w:rsid w:val="00C26E2D"/>
    <w:rsid w:val="00C30556"/>
    <w:rsid w:val="00C324D9"/>
    <w:rsid w:val="00C34FED"/>
    <w:rsid w:val="00C359B7"/>
    <w:rsid w:val="00C36E6A"/>
    <w:rsid w:val="00C40FD3"/>
    <w:rsid w:val="00C418AC"/>
    <w:rsid w:val="00C43D46"/>
    <w:rsid w:val="00C44500"/>
    <w:rsid w:val="00C467BA"/>
    <w:rsid w:val="00C46F0D"/>
    <w:rsid w:val="00C506BE"/>
    <w:rsid w:val="00C50A24"/>
    <w:rsid w:val="00C5519D"/>
    <w:rsid w:val="00C55326"/>
    <w:rsid w:val="00C55EBE"/>
    <w:rsid w:val="00C56375"/>
    <w:rsid w:val="00C56458"/>
    <w:rsid w:val="00C620C4"/>
    <w:rsid w:val="00C63BDC"/>
    <w:rsid w:val="00C64851"/>
    <w:rsid w:val="00C66445"/>
    <w:rsid w:val="00C67B8F"/>
    <w:rsid w:val="00C67BFE"/>
    <w:rsid w:val="00C67FA0"/>
    <w:rsid w:val="00C717A8"/>
    <w:rsid w:val="00C73D9B"/>
    <w:rsid w:val="00C73E3F"/>
    <w:rsid w:val="00C75E10"/>
    <w:rsid w:val="00C765C7"/>
    <w:rsid w:val="00C77418"/>
    <w:rsid w:val="00C77DF6"/>
    <w:rsid w:val="00C822CB"/>
    <w:rsid w:val="00C82C9D"/>
    <w:rsid w:val="00C82F97"/>
    <w:rsid w:val="00C9118F"/>
    <w:rsid w:val="00C92931"/>
    <w:rsid w:val="00C94682"/>
    <w:rsid w:val="00C9599D"/>
    <w:rsid w:val="00C96E2E"/>
    <w:rsid w:val="00C96F80"/>
    <w:rsid w:val="00CA2E95"/>
    <w:rsid w:val="00CA442E"/>
    <w:rsid w:val="00CA4F20"/>
    <w:rsid w:val="00CB06F7"/>
    <w:rsid w:val="00CB5CF3"/>
    <w:rsid w:val="00CC09F6"/>
    <w:rsid w:val="00CC0F88"/>
    <w:rsid w:val="00CC3E1E"/>
    <w:rsid w:val="00CC46E9"/>
    <w:rsid w:val="00CC569A"/>
    <w:rsid w:val="00CC5B41"/>
    <w:rsid w:val="00CD2E0A"/>
    <w:rsid w:val="00CD3A04"/>
    <w:rsid w:val="00CD3DBF"/>
    <w:rsid w:val="00CD5028"/>
    <w:rsid w:val="00CD65B2"/>
    <w:rsid w:val="00CD69FD"/>
    <w:rsid w:val="00CE05D8"/>
    <w:rsid w:val="00CE1537"/>
    <w:rsid w:val="00CE1B18"/>
    <w:rsid w:val="00CE2CFB"/>
    <w:rsid w:val="00CE48E4"/>
    <w:rsid w:val="00CE6A26"/>
    <w:rsid w:val="00CF1240"/>
    <w:rsid w:val="00CF62C2"/>
    <w:rsid w:val="00D00C9E"/>
    <w:rsid w:val="00D02A1B"/>
    <w:rsid w:val="00D05307"/>
    <w:rsid w:val="00D074B4"/>
    <w:rsid w:val="00D1083B"/>
    <w:rsid w:val="00D10AAA"/>
    <w:rsid w:val="00D114F8"/>
    <w:rsid w:val="00D13CEC"/>
    <w:rsid w:val="00D14F5A"/>
    <w:rsid w:val="00D156AC"/>
    <w:rsid w:val="00D166C8"/>
    <w:rsid w:val="00D217D1"/>
    <w:rsid w:val="00D26783"/>
    <w:rsid w:val="00D27CE7"/>
    <w:rsid w:val="00D27F04"/>
    <w:rsid w:val="00D33037"/>
    <w:rsid w:val="00D34547"/>
    <w:rsid w:val="00D36737"/>
    <w:rsid w:val="00D4043F"/>
    <w:rsid w:val="00D40C62"/>
    <w:rsid w:val="00D42A6E"/>
    <w:rsid w:val="00D4525E"/>
    <w:rsid w:val="00D47617"/>
    <w:rsid w:val="00D5368E"/>
    <w:rsid w:val="00D558EC"/>
    <w:rsid w:val="00D55F59"/>
    <w:rsid w:val="00D55F76"/>
    <w:rsid w:val="00D56600"/>
    <w:rsid w:val="00D57FEC"/>
    <w:rsid w:val="00D602C6"/>
    <w:rsid w:val="00D60BF3"/>
    <w:rsid w:val="00D6259F"/>
    <w:rsid w:val="00D644E1"/>
    <w:rsid w:val="00D64C46"/>
    <w:rsid w:val="00D6646F"/>
    <w:rsid w:val="00D76B43"/>
    <w:rsid w:val="00D871B2"/>
    <w:rsid w:val="00D93A89"/>
    <w:rsid w:val="00D9411A"/>
    <w:rsid w:val="00D95A7A"/>
    <w:rsid w:val="00D95AF0"/>
    <w:rsid w:val="00D97004"/>
    <w:rsid w:val="00DA02F0"/>
    <w:rsid w:val="00DA06C6"/>
    <w:rsid w:val="00DA1AB7"/>
    <w:rsid w:val="00DA1F95"/>
    <w:rsid w:val="00DA33E0"/>
    <w:rsid w:val="00DA684D"/>
    <w:rsid w:val="00DA7D8D"/>
    <w:rsid w:val="00DB20AD"/>
    <w:rsid w:val="00DB65A6"/>
    <w:rsid w:val="00DC14FD"/>
    <w:rsid w:val="00DC1C84"/>
    <w:rsid w:val="00DC23D7"/>
    <w:rsid w:val="00DC7899"/>
    <w:rsid w:val="00DD0EC0"/>
    <w:rsid w:val="00DD1434"/>
    <w:rsid w:val="00DD2653"/>
    <w:rsid w:val="00DD5540"/>
    <w:rsid w:val="00DD73D7"/>
    <w:rsid w:val="00DD796B"/>
    <w:rsid w:val="00DD7C6E"/>
    <w:rsid w:val="00DE09BA"/>
    <w:rsid w:val="00DE18E8"/>
    <w:rsid w:val="00DE1D76"/>
    <w:rsid w:val="00DE491D"/>
    <w:rsid w:val="00DE4D5F"/>
    <w:rsid w:val="00DE54E4"/>
    <w:rsid w:val="00DE5A07"/>
    <w:rsid w:val="00DE6697"/>
    <w:rsid w:val="00DF1300"/>
    <w:rsid w:val="00DF15E2"/>
    <w:rsid w:val="00DF1AC8"/>
    <w:rsid w:val="00DF3226"/>
    <w:rsid w:val="00DF4491"/>
    <w:rsid w:val="00DF55A6"/>
    <w:rsid w:val="00E00062"/>
    <w:rsid w:val="00E03388"/>
    <w:rsid w:val="00E03757"/>
    <w:rsid w:val="00E045E0"/>
    <w:rsid w:val="00E05484"/>
    <w:rsid w:val="00E0648D"/>
    <w:rsid w:val="00E06E0C"/>
    <w:rsid w:val="00E06F35"/>
    <w:rsid w:val="00E071EC"/>
    <w:rsid w:val="00E07487"/>
    <w:rsid w:val="00E103F6"/>
    <w:rsid w:val="00E114AD"/>
    <w:rsid w:val="00E1326A"/>
    <w:rsid w:val="00E14C2F"/>
    <w:rsid w:val="00E169A2"/>
    <w:rsid w:val="00E204A2"/>
    <w:rsid w:val="00E206E2"/>
    <w:rsid w:val="00E26B1F"/>
    <w:rsid w:val="00E27D83"/>
    <w:rsid w:val="00E302DC"/>
    <w:rsid w:val="00E314AA"/>
    <w:rsid w:val="00E31E65"/>
    <w:rsid w:val="00E34F84"/>
    <w:rsid w:val="00E35810"/>
    <w:rsid w:val="00E372BE"/>
    <w:rsid w:val="00E372DA"/>
    <w:rsid w:val="00E419AD"/>
    <w:rsid w:val="00E460F0"/>
    <w:rsid w:val="00E46178"/>
    <w:rsid w:val="00E47280"/>
    <w:rsid w:val="00E5348F"/>
    <w:rsid w:val="00E53DC7"/>
    <w:rsid w:val="00E53E6D"/>
    <w:rsid w:val="00E54C22"/>
    <w:rsid w:val="00E57068"/>
    <w:rsid w:val="00E649F9"/>
    <w:rsid w:val="00E655D9"/>
    <w:rsid w:val="00E65CE9"/>
    <w:rsid w:val="00E6751E"/>
    <w:rsid w:val="00E70B85"/>
    <w:rsid w:val="00E714E5"/>
    <w:rsid w:val="00E7765D"/>
    <w:rsid w:val="00E81373"/>
    <w:rsid w:val="00E818C1"/>
    <w:rsid w:val="00E83403"/>
    <w:rsid w:val="00E84C66"/>
    <w:rsid w:val="00E90EF5"/>
    <w:rsid w:val="00E94FCD"/>
    <w:rsid w:val="00E97109"/>
    <w:rsid w:val="00EA09E3"/>
    <w:rsid w:val="00EA0AA0"/>
    <w:rsid w:val="00EA0D42"/>
    <w:rsid w:val="00EA16F0"/>
    <w:rsid w:val="00EA533E"/>
    <w:rsid w:val="00EA544A"/>
    <w:rsid w:val="00EA6BC2"/>
    <w:rsid w:val="00EB057C"/>
    <w:rsid w:val="00EB0B4A"/>
    <w:rsid w:val="00EB219B"/>
    <w:rsid w:val="00EB4045"/>
    <w:rsid w:val="00EB4557"/>
    <w:rsid w:val="00EB65AE"/>
    <w:rsid w:val="00EB6A5F"/>
    <w:rsid w:val="00ED3151"/>
    <w:rsid w:val="00ED6CC5"/>
    <w:rsid w:val="00EE0A1A"/>
    <w:rsid w:val="00EE1704"/>
    <w:rsid w:val="00EE1D62"/>
    <w:rsid w:val="00EE4DB8"/>
    <w:rsid w:val="00EE5C59"/>
    <w:rsid w:val="00EE75B4"/>
    <w:rsid w:val="00EF06D0"/>
    <w:rsid w:val="00EF52B2"/>
    <w:rsid w:val="00EF7018"/>
    <w:rsid w:val="00F00736"/>
    <w:rsid w:val="00F0233E"/>
    <w:rsid w:val="00F024E0"/>
    <w:rsid w:val="00F0279A"/>
    <w:rsid w:val="00F05A60"/>
    <w:rsid w:val="00F06502"/>
    <w:rsid w:val="00F148D1"/>
    <w:rsid w:val="00F14A85"/>
    <w:rsid w:val="00F15422"/>
    <w:rsid w:val="00F158DE"/>
    <w:rsid w:val="00F168E6"/>
    <w:rsid w:val="00F21EE4"/>
    <w:rsid w:val="00F23CD1"/>
    <w:rsid w:val="00F24215"/>
    <w:rsid w:val="00F25D16"/>
    <w:rsid w:val="00F2686F"/>
    <w:rsid w:val="00F27657"/>
    <w:rsid w:val="00F30421"/>
    <w:rsid w:val="00F3087D"/>
    <w:rsid w:val="00F3124F"/>
    <w:rsid w:val="00F32E9F"/>
    <w:rsid w:val="00F35772"/>
    <w:rsid w:val="00F35F92"/>
    <w:rsid w:val="00F36371"/>
    <w:rsid w:val="00F418AA"/>
    <w:rsid w:val="00F43ECB"/>
    <w:rsid w:val="00F45B9F"/>
    <w:rsid w:val="00F45C50"/>
    <w:rsid w:val="00F47C08"/>
    <w:rsid w:val="00F53EE5"/>
    <w:rsid w:val="00F5458F"/>
    <w:rsid w:val="00F6120F"/>
    <w:rsid w:val="00F6124D"/>
    <w:rsid w:val="00F617AC"/>
    <w:rsid w:val="00F6307C"/>
    <w:rsid w:val="00F6553B"/>
    <w:rsid w:val="00F6625D"/>
    <w:rsid w:val="00F66969"/>
    <w:rsid w:val="00F708F1"/>
    <w:rsid w:val="00F719D8"/>
    <w:rsid w:val="00F72524"/>
    <w:rsid w:val="00F72C6B"/>
    <w:rsid w:val="00F75588"/>
    <w:rsid w:val="00F757B2"/>
    <w:rsid w:val="00F807FA"/>
    <w:rsid w:val="00F8212E"/>
    <w:rsid w:val="00F82AF9"/>
    <w:rsid w:val="00F844EC"/>
    <w:rsid w:val="00F85A08"/>
    <w:rsid w:val="00F85F89"/>
    <w:rsid w:val="00F85FD6"/>
    <w:rsid w:val="00F870A3"/>
    <w:rsid w:val="00F87374"/>
    <w:rsid w:val="00F90282"/>
    <w:rsid w:val="00F905D0"/>
    <w:rsid w:val="00F91F5D"/>
    <w:rsid w:val="00F92853"/>
    <w:rsid w:val="00F94488"/>
    <w:rsid w:val="00F95165"/>
    <w:rsid w:val="00FA15B6"/>
    <w:rsid w:val="00FA4079"/>
    <w:rsid w:val="00FA4F3A"/>
    <w:rsid w:val="00FA6A4E"/>
    <w:rsid w:val="00FA6BEC"/>
    <w:rsid w:val="00FA7031"/>
    <w:rsid w:val="00FB1408"/>
    <w:rsid w:val="00FB3B45"/>
    <w:rsid w:val="00FB7284"/>
    <w:rsid w:val="00FB7B3E"/>
    <w:rsid w:val="00FC78A2"/>
    <w:rsid w:val="00FC7D3D"/>
    <w:rsid w:val="00FD4CF1"/>
    <w:rsid w:val="00FD6775"/>
    <w:rsid w:val="00FD6F97"/>
    <w:rsid w:val="00FD7262"/>
    <w:rsid w:val="00FD76B7"/>
    <w:rsid w:val="00FE027A"/>
    <w:rsid w:val="00FE0329"/>
    <w:rsid w:val="00FE07AD"/>
    <w:rsid w:val="00FE33AB"/>
    <w:rsid w:val="00FE3591"/>
    <w:rsid w:val="00FE46D7"/>
    <w:rsid w:val="00FF2986"/>
    <w:rsid w:val="00FF3911"/>
    <w:rsid w:val="00FF48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outlineLvl w:val="0"/>
    </w:pPr>
    <w:rPr>
      <w:rFonts w:ascii="Tahoma" w:hAnsi="Tahoma"/>
      <w:b/>
      <w:caps/>
      <w:sz w:val="22"/>
      <w:szCs w:val="22"/>
      <w:u w:val="single"/>
      <w:lang w:val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outlineLvl w:val="1"/>
    </w:pPr>
    <w:rPr>
      <w:b/>
      <w:sz w:val="22"/>
      <w:szCs w:val="20"/>
      <w:u w:val="single"/>
      <w:lang w:val="es-MX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rFonts w:ascii="Tahoma" w:hAnsi="Tahoma"/>
      <w:sz w:val="22"/>
      <w:szCs w:val="20"/>
      <w:u w:val="single"/>
      <w:lang w:val="es-MX"/>
    </w:rPr>
  </w:style>
  <w:style w:type="paragraph" w:styleId="Ttulo4">
    <w:name w:val="heading 4"/>
    <w:basedOn w:val="Normal"/>
    <w:next w:val="Normal"/>
    <w:qFormat/>
    <w:pPr>
      <w:keepNext/>
      <w:numPr>
        <w:numId w:val="1"/>
      </w:numPr>
      <w:jc w:val="both"/>
      <w:outlineLvl w:val="3"/>
    </w:pPr>
    <w:rPr>
      <w:rFonts w:cs="Arial"/>
      <w:bCs/>
      <w:iCs/>
      <w:sz w:val="20"/>
      <w:szCs w:val="22"/>
      <w:lang w:eastAsia="en-US"/>
    </w:rPr>
  </w:style>
  <w:style w:type="paragraph" w:styleId="Ttulo5">
    <w:name w:val="heading 5"/>
    <w:basedOn w:val="Normal"/>
    <w:next w:val="Normal"/>
    <w:qFormat/>
    <w:pPr>
      <w:numPr>
        <w:numId w:val="2"/>
      </w:numPr>
      <w:outlineLvl w:val="4"/>
    </w:pPr>
    <w:rPr>
      <w:bCs/>
      <w:iCs/>
      <w:sz w:val="20"/>
      <w:szCs w:val="26"/>
    </w:rPr>
  </w:style>
  <w:style w:type="paragraph" w:styleId="Ttulo6">
    <w:name w:val="heading 6"/>
    <w:basedOn w:val="Normal"/>
    <w:next w:val="Normal"/>
    <w:qFormat/>
    <w:pPr>
      <w:keepNext/>
      <w:numPr>
        <w:numId w:val="5"/>
      </w:numPr>
      <w:jc w:val="center"/>
      <w:outlineLvl w:val="5"/>
    </w:pPr>
    <w:rPr>
      <w:b/>
      <w:sz w:val="20"/>
      <w:szCs w:val="20"/>
      <w:lang w:val="es-BO" w:eastAsia="en-US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8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i/>
      <w:sz w:val="14"/>
      <w:szCs w:val="14"/>
    </w:rPr>
  </w:style>
  <w:style w:type="paragraph" w:styleId="Ttulo9">
    <w:name w:val="heading 9"/>
    <w:basedOn w:val="Normal"/>
    <w:next w:val="Normal"/>
    <w:qFormat/>
    <w:pPr>
      <w:keepNext/>
      <w:numPr>
        <w:numId w:val="4"/>
      </w:numPr>
      <w:jc w:val="center"/>
      <w:outlineLvl w:val="8"/>
    </w:pPr>
    <w:rPr>
      <w:rFonts w:ascii="Tahoma" w:hAnsi="Tahoma"/>
      <w:sz w:val="2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Text23">
    <w:name w:val="Body Text 23"/>
    <w:basedOn w:val="Normal"/>
    <w:pPr>
      <w:widowControl w:val="0"/>
      <w:tabs>
        <w:tab w:val="left" w:pos="-720"/>
      </w:tabs>
      <w:suppressAutoHyphens/>
      <w:jc w:val="both"/>
    </w:pPr>
    <w:rPr>
      <w:rFonts w:ascii="Arial" w:hAnsi="Arial"/>
      <w:spacing w:val="-2"/>
      <w:sz w:val="20"/>
      <w:szCs w:val="20"/>
      <w:lang w:val="es-BO"/>
    </w:rPr>
  </w:style>
  <w:style w:type="paragraph" w:styleId="Textoindependiente">
    <w:name w:val="Body Text"/>
    <w:basedOn w:val="Normal"/>
    <w:pPr>
      <w:spacing w:after="120"/>
    </w:pPr>
  </w:style>
  <w:style w:type="paragraph" w:customStyle="1" w:styleId="Head1">
    <w:name w:val="Head1"/>
    <w:basedOn w:val="Normal"/>
    <w:pPr>
      <w:suppressAutoHyphens/>
      <w:spacing w:after="100"/>
      <w:jc w:val="center"/>
    </w:pPr>
    <w:rPr>
      <w:rFonts w:ascii="Times New Roman Bold" w:hAnsi="Times New Roman Bold"/>
      <w:b/>
      <w:szCs w:val="20"/>
      <w:lang w:val="es-ES_tradnl"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Hipervnculo">
    <w:name w:val="Hyperlink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  <w:rPr>
      <w:rFonts w:ascii="Century Gothic" w:hAnsi="Century Gothic"/>
      <w:sz w:val="22"/>
      <w:szCs w:val="22"/>
      <w:lang w:val="es-BO"/>
    </w:rPr>
  </w:style>
  <w:style w:type="paragraph" w:customStyle="1" w:styleId="BodyText25">
    <w:name w:val="Body Text 25"/>
    <w:basedOn w:val="Normal"/>
    <w:pPr>
      <w:widowControl w:val="0"/>
      <w:jc w:val="center"/>
    </w:pPr>
    <w:rPr>
      <w:rFonts w:ascii="Arial" w:hAnsi="Arial"/>
      <w:b/>
      <w:snapToGrid w:val="0"/>
      <w:sz w:val="16"/>
      <w:szCs w:val="20"/>
      <w:lang w:val="es-ES_tradnl"/>
    </w:rPr>
  </w:style>
  <w:style w:type="paragraph" w:customStyle="1" w:styleId="BodyText21">
    <w:name w:val="Body Text 21"/>
    <w:basedOn w:val="Normal"/>
    <w:pPr>
      <w:widowControl w:val="0"/>
      <w:jc w:val="both"/>
    </w:pPr>
    <w:rPr>
      <w:szCs w:val="20"/>
      <w:lang w:eastAsia="en-US"/>
    </w:rPr>
  </w:style>
  <w:style w:type="paragraph" w:customStyle="1" w:styleId="Normal2">
    <w:name w:val="Normal 2"/>
    <w:basedOn w:val="Normal"/>
    <w:pPr>
      <w:tabs>
        <w:tab w:val="left" w:pos="360"/>
        <w:tab w:val="left" w:pos="1080"/>
      </w:tabs>
      <w:jc w:val="both"/>
    </w:pPr>
    <w:rPr>
      <w:szCs w:val="20"/>
      <w:lang w:val="es-MX" w:eastAsia="en-US"/>
    </w:rPr>
  </w:style>
  <w:style w:type="character" w:styleId="Nmerodepgina">
    <w:name w:val="page number"/>
    <w:basedOn w:val="Fuentedeprrafopredeter"/>
  </w:style>
  <w:style w:type="paragraph" w:customStyle="1" w:styleId="CM2">
    <w:name w:val="CM2"/>
    <w:basedOn w:val="Normal"/>
    <w:next w:val="Normal"/>
    <w:pPr>
      <w:widowControl w:val="0"/>
      <w:autoSpaceDE w:val="0"/>
      <w:autoSpaceDN w:val="0"/>
      <w:adjustRightInd w:val="0"/>
      <w:spacing w:line="220" w:lineRule="atLeast"/>
    </w:pPr>
    <w:rPr>
      <w:rFonts w:ascii="MECOND+Verdana" w:hAnsi="MECOND+Verdana"/>
    </w:rPr>
  </w:style>
  <w:style w:type="paragraph" w:customStyle="1" w:styleId="CM37">
    <w:name w:val="CM37"/>
    <w:basedOn w:val="Normal"/>
    <w:next w:val="Normal"/>
    <w:pPr>
      <w:widowControl w:val="0"/>
      <w:autoSpaceDE w:val="0"/>
      <w:autoSpaceDN w:val="0"/>
      <w:adjustRightInd w:val="0"/>
      <w:spacing w:after="220"/>
    </w:pPr>
    <w:rPr>
      <w:rFonts w:ascii="MECOND+Verdana" w:hAnsi="MECOND+Verdana"/>
    </w:rPr>
  </w:style>
  <w:style w:type="paragraph" w:styleId="Sangradetextonormal">
    <w:name w:val="Body Text Indent"/>
    <w:basedOn w:val="Normal"/>
    <w:pPr>
      <w:ind w:left="2829" w:hanging="714"/>
      <w:jc w:val="both"/>
    </w:pPr>
    <w:rPr>
      <w:rFonts w:cs="Arial"/>
      <w:sz w:val="18"/>
      <w:szCs w:val="18"/>
      <w:lang w:val="es-BO" w:eastAsia="en-US"/>
    </w:rPr>
  </w:style>
  <w:style w:type="paragraph" w:styleId="Sangra2detindependiente">
    <w:name w:val="Body Text Indent 2"/>
    <w:basedOn w:val="Normal"/>
    <w:pPr>
      <w:ind w:left="1080"/>
      <w:jc w:val="both"/>
    </w:pPr>
    <w:rPr>
      <w:rFonts w:ascii="Arial Narrow" w:hAnsi="Arial Narrow" w:cs="Arial"/>
      <w:sz w:val="22"/>
      <w:szCs w:val="18"/>
      <w:lang w:val="es-BO" w:eastAsia="en-US"/>
    </w:rPr>
  </w:style>
  <w:style w:type="paragraph" w:styleId="Sangra3detindependiente">
    <w:name w:val="Body Text Indent 3"/>
    <w:basedOn w:val="Normal"/>
    <w:pPr>
      <w:ind w:left="1414"/>
      <w:jc w:val="both"/>
    </w:pPr>
    <w:rPr>
      <w:rFonts w:ascii="Arial Narrow" w:hAnsi="Arial Narrow" w:cs="Arial"/>
      <w:sz w:val="22"/>
      <w:szCs w:val="18"/>
      <w:lang w:val="es-BO" w:eastAsia="en-US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xl28">
    <w:name w:val="xl28"/>
    <w:basedOn w:val="Normal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8"/>
      <w:szCs w:val="18"/>
    </w:rPr>
  </w:style>
  <w:style w:type="paragraph" w:styleId="Textoindependiente2">
    <w:name w:val="Body Text 2"/>
    <w:basedOn w:val="Normal"/>
    <w:link w:val="Textoindependiente2Car"/>
    <w:pPr>
      <w:jc w:val="both"/>
    </w:pPr>
    <w:rPr>
      <w:rFonts w:ascii="Arial" w:hAnsi="Arial" w:cs="Arial"/>
      <w:b/>
      <w:bCs/>
      <w:sz w:val="18"/>
      <w:szCs w:val="20"/>
    </w:rPr>
  </w:style>
  <w:style w:type="paragraph" w:styleId="Textoindependiente3">
    <w:name w:val="Body Text 3"/>
    <w:aliases w:val=" Car,Car"/>
    <w:basedOn w:val="Normal"/>
    <w:link w:val="Textoindependiente3Car"/>
    <w:pPr>
      <w:jc w:val="both"/>
    </w:pPr>
    <w:rPr>
      <w:rFonts w:ascii="Arial" w:hAnsi="Arial" w:cs="Arial"/>
      <w:sz w:val="18"/>
      <w:szCs w:val="20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color w:val="FF0000"/>
      <w:sz w:val="18"/>
      <w:szCs w:val="18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8"/>
      <w:szCs w:val="18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8"/>
      <w:szCs w:val="18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8"/>
      <w:szCs w:val="18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</w:pPr>
    <w:rPr>
      <w:rFonts w:ascii="Arial" w:eastAsia="Arial Unicode MS" w:hAnsi="Arial" w:cs="Arial"/>
      <w:sz w:val="18"/>
      <w:szCs w:val="18"/>
    </w:rPr>
  </w:style>
  <w:style w:type="paragraph" w:customStyle="1" w:styleId="xl40">
    <w:name w:val="xl4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8"/>
      <w:szCs w:val="18"/>
    </w:rPr>
  </w:style>
  <w:style w:type="paragraph" w:customStyle="1" w:styleId="xl41">
    <w:name w:val="xl41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42">
    <w:name w:val="xl42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43">
    <w:name w:val="xl43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Normal1">
    <w:name w:val="Normal 1"/>
    <w:basedOn w:val="Normal"/>
    <w:autoRedefine/>
    <w:pPr>
      <w:tabs>
        <w:tab w:val="left" w:pos="709"/>
      </w:tabs>
      <w:ind w:left="709" w:hanging="709"/>
      <w:jc w:val="both"/>
    </w:pPr>
    <w:rPr>
      <w:szCs w:val="20"/>
    </w:rPr>
  </w:style>
  <w:style w:type="paragraph" w:customStyle="1" w:styleId="Textoindependiente31">
    <w:name w:val="Texto independiente 31"/>
    <w:basedOn w:val="Normal"/>
    <w:pPr>
      <w:widowControl w:val="0"/>
      <w:jc w:val="both"/>
    </w:pPr>
    <w:rPr>
      <w:b/>
      <w:szCs w:val="20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ourier" w:hAnsi="Courier"/>
      <w:sz w:val="24"/>
      <w:lang w:val="en-US"/>
    </w:rPr>
  </w:style>
  <w:style w:type="paragraph" w:customStyle="1" w:styleId="Head2">
    <w:name w:val="Head2"/>
    <w:basedOn w:val="Normal"/>
    <w:pPr>
      <w:keepNext/>
      <w:suppressAutoHyphens/>
      <w:spacing w:before="200" w:after="100"/>
    </w:pPr>
    <w:rPr>
      <w:rFonts w:ascii="Times New Roman Bold" w:hAnsi="Times New Roman Bold"/>
      <w:b/>
      <w:szCs w:val="20"/>
      <w:lang w:val="es-ES_tradnl" w:eastAsia="en-US"/>
    </w:rPr>
  </w:style>
  <w:style w:type="paragraph" w:customStyle="1" w:styleId="Sangra3detindependiente1">
    <w:name w:val="Sangría 3 de t.independiente1"/>
    <w:basedOn w:val="Normal"/>
    <w:pPr>
      <w:widowControl w:val="0"/>
      <w:ind w:left="709" w:hanging="709"/>
      <w:jc w:val="both"/>
    </w:pPr>
    <w:rPr>
      <w:szCs w:val="20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6402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BO" w:eastAsia="en-US"/>
    </w:rPr>
  </w:style>
  <w:style w:type="character" w:customStyle="1" w:styleId="PiedepginaCar">
    <w:name w:val="Pie de página Car"/>
    <w:link w:val="Piedepgina"/>
    <w:uiPriority w:val="99"/>
    <w:rsid w:val="00BD5A0B"/>
    <w:rPr>
      <w:rFonts w:ascii="Century Gothic" w:hAnsi="Century Gothic"/>
      <w:sz w:val="22"/>
      <w:szCs w:val="22"/>
      <w:lang w:val="es-BO"/>
    </w:rPr>
  </w:style>
  <w:style w:type="character" w:customStyle="1" w:styleId="Textoindependiente3Car">
    <w:name w:val="Texto independiente 3 Car"/>
    <w:aliases w:val=" Car Car,Car Car"/>
    <w:basedOn w:val="Fuentedeprrafopredeter"/>
    <w:link w:val="Textoindependiente3"/>
    <w:rsid w:val="00C07704"/>
    <w:rPr>
      <w:rFonts w:ascii="Arial" w:hAnsi="Arial" w:cs="Arial"/>
      <w:sz w:val="18"/>
    </w:rPr>
  </w:style>
  <w:style w:type="paragraph" w:styleId="Revisin">
    <w:name w:val="Revision"/>
    <w:hidden/>
    <w:uiPriority w:val="99"/>
    <w:semiHidden/>
    <w:rsid w:val="00A52FCA"/>
    <w:rPr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424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24D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24D5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24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24D5"/>
    <w:rPr>
      <w:b/>
      <w:bCs/>
    </w:rPr>
  </w:style>
  <w:style w:type="table" w:styleId="Tablaconcuadrcula">
    <w:name w:val="Table Grid"/>
    <w:basedOn w:val="Tablanormal"/>
    <w:uiPriority w:val="59"/>
    <w:rsid w:val="00342B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independiente2Car">
    <w:name w:val="Texto independiente 2 Car"/>
    <w:link w:val="Textoindependiente2"/>
    <w:rsid w:val="00F807FA"/>
    <w:rPr>
      <w:rFonts w:ascii="Arial" w:hAnsi="Arial" w:cs="Arial"/>
      <w:b/>
      <w:bCs/>
      <w:sz w:val="18"/>
    </w:rPr>
  </w:style>
  <w:style w:type="character" w:customStyle="1" w:styleId="PrrafodelistaCar">
    <w:name w:val="Párrafo de lista Car"/>
    <w:link w:val="Prrafodelista"/>
    <w:uiPriority w:val="34"/>
    <w:qFormat/>
    <w:rsid w:val="00283033"/>
    <w:rPr>
      <w:rFonts w:ascii="Calibri" w:eastAsia="Calibri" w:hAnsi="Calibri"/>
      <w:sz w:val="22"/>
      <w:szCs w:val="22"/>
      <w:lang w:val="es-BO" w:eastAsia="en-US"/>
    </w:rPr>
  </w:style>
  <w:style w:type="character" w:styleId="nfasis">
    <w:name w:val="Emphasis"/>
    <w:basedOn w:val="Fuentedeprrafopredeter"/>
    <w:uiPriority w:val="20"/>
    <w:qFormat/>
    <w:rsid w:val="00710735"/>
    <w:rPr>
      <w:i/>
      <w:iCs/>
    </w:rPr>
  </w:style>
  <w:style w:type="character" w:customStyle="1" w:styleId="apple-converted-space">
    <w:name w:val="apple-converted-space"/>
    <w:basedOn w:val="Fuentedeprrafopredeter"/>
    <w:rsid w:val="007107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outlineLvl w:val="0"/>
    </w:pPr>
    <w:rPr>
      <w:rFonts w:ascii="Tahoma" w:hAnsi="Tahoma"/>
      <w:b/>
      <w:caps/>
      <w:sz w:val="22"/>
      <w:szCs w:val="22"/>
      <w:u w:val="single"/>
      <w:lang w:val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outlineLvl w:val="1"/>
    </w:pPr>
    <w:rPr>
      <w:b/>
      <w:sz w:val="22"/>
      <w:szCs w:val="20"/>
      <w:u w:val="single"/>
      <w:lang w:val="es-MX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rFonts w:ascii="Tahoma" w:hAnsi="Tahoma"/>
      <w:sz w:val="22"/>
      <w:szCs w:val="20"/>
      <w:u w:val="single"/>
      <w:lang w:val="es-MX"/>
    </w:rPr>
  </w:style>
  <w:style w:type="paragraph" w:styleId="Ttulo4">
    <w:name w:val="heading 4"/>
    <w:basedOn w:val="Normal"/>
    <w:next w:val="Normal"/>
    <w:qFormat/>
    <w:pPr>
      <w:keepNext/>
      <w:numPr>
        <w:numId w:val="1"/>
      </w:numPr>
      <w:jc w:val="both"/>
      <w:outlineLvl w:val="3"/>
    </w:pPr>
    <w:rPr>
      <w:rFonts w:cs="Arial"/>
      <w:bCs/>
      <w:iCs/>
      <w:sz w:val="20"/>
      <w:szCs w:val="22"/>
      <w:lang w:eastAsia="en-US"/>
    </w:rPr>
  </w:style>
  <w:style w:type="paragraph" w:styleId="Ttulo5">
    <w:name w:val="heading 5"/>
    <w:basedOn w:val="Normal"/>
    <w:next w:val="Normal"/>
    <w:qFormat/>
    <w:pPr>
      <w:numPr>
        <w:numId w:val="2"/>
      </w:numPr>
      <w:outlineLvl w:val="4"/>
    </w:pPr>
    <w:rPr>
      <w:bCs/>
      <w:iCs/>
      <w:sz w:val="20"/>
      <w:szCs w:val="26"/>
    </w:rPr>
  </w:style>
  <w:style w:type="paragraph" w:styleId="Ttulo6">
    <w:name w:val="heading 6"/>
    <w:basedOn w:val="Normal"/>
    <w:next w:val="Normal"/>
    <w:qFormat/>
    <w:pPr>
      <w:keepNext/>
      <w:numPr>
        <w:numId w:val="5"/>
      </w:numPr>
      <w:jc w:val="center"/>
      <w:outlineLvl w:val="5"/>
    </w:pPr>
    <w:rPr>
      <w:b/>
      <w:sz w:val="20"/>
      <w:szCs w:val="20"/>
      <w:lang w:val="es-BO" w:eastAsia="en-US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8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i/>
      <w:sz w:val="14"/>
      <w:szCs w:val="14"/>
    </w:rPr>
  </w:style>
  <w:style w:type="paragraph" w:styleId="Ttulo9">
    <w:name w:val="heading 9"/>
    <w:basedOn w:val="Normal"/>
    <w:next w:val="Normal"/>
    <w:qFormat/>
    <w:pPr>
      <w:keepNext/>
      <w:numPr>
        <w:numId w:val="4"/>
      </w:numPr>
      <w:jc w:val="center"/>
      <w:outlineLvl w:val="8"/>
    </w:pPr>
    <w:rPr>
      <w:rFonts w:ascii="Tahoma" w:hAnsi="Tahoma"/>
      <w:sz w:val="2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Text23">
    <w:name w:val="Body Text 23"/>
    <w:basedOn w:val="Normal"/>
    <w:pPr>
      <w:widowControl w:val="0"/>
      <w:tabs>
        <w:tab w:val="left" w:pos="-720"/>
      </w:tabs>
      <w:suppressAutoHyphens/>
      <w:jc w:val="both"/>
    </w:pPr>
    <w:rPr>
      <w:rFonts w:ascii="Arial" w:hAnsi="Arial"/>
      <w:spacing w:val="-2"/>
      <w:sz w:val="20"/>
      <w:szCs w:val="20"/>
      <w:lang w:val="es-BO"/>
    </w:rPr>
  </w:style>
  <w:style w:type="paragraph" w:styleId="Textoindependiente">
    <w:name w:val="Body Text"/>
    <w:basedOn w:val="Normal"/>
    <w:pPr>
      <w:spacing w:after="120"/>
    </w:pPr>
  </w:style>
  <w:style w:type="paragraph" w:customStyle="1" w:styleId="Head1">
    <w:name w:val="Head1"/>
    <w:basedOn w:val="Normal"/>
    <w:pPr>
      <w:suppressAutoHyphens/>
      <w:spacing w:after="100"/>
      <w:jc w:val="center"/>
    </w:pPr>
    <w:rPr>
      <w:rFonts w:ascii="Times New Roman Bold" w:hAnsi="Times New Roman Bold"/>
      <w:b/>
      <w:szCs w:val="20"/>
      <w:lang w:val="es-ES_tradnl"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Hipervnculo">
    <w:name w:val="Hyperlink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  <w:rPr>
      <w:rFonts w:ascii="Century Gothic" w:hAnsi="Century Gothic"/>
      <w:sz w:val="22"/>
      <w:szCs w:val="22"/>
      <w:lang w:val="es-BO"/>
    </w:rPr>
  </w:style>
  <w:style w:type="paragraph" w:customStyle="1" w:styleId="BodyText25">
    <w:name w:val="Body Text 25"/>
    <w:basedOn w:val="Normal"/>
    <w:pPr>
      <w:widowControl w:val="0"/>
      <w:jc w:val="center"/>
    </w:pPr>
    <w:rPr>
      <w:rFonts w:ascii="Arial" w:hAnsi="Arial"/>
      <w:b/>
      <w:snapToGrid w:val="0"/>
      <w:sz w:val="16"/>
      <w:szCs w:val="20"/>
      <w:lang w:val="es-ES_tradnl"/>
    </w:rPr>
  </w:style>
  <w:style w:type="paragraph" w:customStyle="1" w:styleId="BodyText21">
    <w:name w:val="Body Text 21"/>
    <w:basedOn w:val="Normal"/>
    <w:pPr>
      <w:widowControl w:val="0"/>
      <w:jc w:val="both"/>
    </w:pPr>
    <w:rPr>
      <w:szCs w:val="20"/>
      <w:lang w:eastAsia="en-US"/>
    </w:rPr>
  </w:style>
  <w:style w:type="paragraph" w:customStyle="1" w:styleId="Normal2">
    <w:name w:val="Normal 2"/>
    <w:basedOn w:val="Normal"/>
    <w:pPr>
      <w:tabs>
        <w:tab w:val="left" w:pos="360"/>
        <w:tab w:val="left" w:pos="1080"/>
      </w:tabs>
      <w:jc w:val="both"/>
    </w:pPr>
    <w:rPr>
      <w:szCs w:val="20"/>
      <w:lang w:val="es-MX" w:eastAsia="en-US"/>
    </w:rPr>
  </w:style>
  <w:style w:type="character" w:styleId="Nmerodepgina">
    <w:name w:val="page number"/>
    <w:basedOn w:val="Fuentedeprrafopredeter"/>
  </w:style>
  <w:style w:type="paragraph" w:customStyle="1" w:styleId="CM2">
    <w:name w:val="CM2"/>
    <w:basedOn w:val="Normal"/>
    <w:next w:val="Normal"/>
    <w:pPr>
      <w:widowControl w:val="0"/>
      <w:autoSpaceDE w:val="0"/>
      <w:autoSpaceDN w:val="0"/>
      <w:adjustRightInd w:val="0"/>
      <w:spacing w:line="220" w:lineRule="atLeast"/>
    </w:pPr>
    <w:rPr>
      <w:rFonts w:ascii="MECOND+Verdana" w:hAnsi="MECOND+Verdana"/>
    </w:rPr>
  </w:style>
  <w:style w:type="paragraph" w:customStyle="1" w:styleId="CM37">
    <w:name w:val="CM37"/>
    <w:basedOn w:val="Normal"/>
    <w:next w:val="Normal"/>
    <w:pPr>
      <w:widowControl w:val="0"/>
      <w:autoSpaceDE w:val="0"/>
      <w:autoSpaceDN w:val="0"/>
      <w:adjustRightInd w:val="0"/>
      <w:spacing w:after="220"/>
    </w:pPr>
    <w:rPr>
      <w:rFonts w:ascii="MECOND+Verdana" w:hAnsi="MECOND+Verdana"/>
    </w:rPr>
  </w:style>
  <w:style w:type="paragraph" w:styleId="Sangradetextonormal">
    <w:name w:val="Body Text Indent"/>
    <w:basedOn w:val="Normal"/>
    <w:pPr>
      <w:ind w:left="2829" w:hanging="714"/>
      <w:jc w:val="both"/>
    </w:pPr>
    <w:rPr>
      <w:rFonts w:cs="Arial"/>
      <w:sz w:val="18"/>
      <w:szCs w:val="18"/>
      <w:lang w:val="es-BO" w:eastAsia="en-US"/>
    </w:rPr>
  </w:style>
  <w:style w:type="paragraph" w:styleId="Sangra2detindependiente">
    <w:name w:val="Body Text Indent 2"/>
    <w:basedOn w:val="Normal"/>
    <w:pPr>
      <w:ind w:left="1080"/>
      <w:jc w:val="both"/>
    </w:pPr>
    <w:rPr>
      <w:rFonts w:ascii="Arial Narrow" w:hAnsi="Arial Narrow" w:cs="Arial"/>
      <w:sz w:val="22"/>
      <w:szCs w:val="18"/>
      <w:lang w:val="es-BO" w:eastAsia="en-US"/>
    </w:rPr>
  </w:style>
  <w:style w:type="paragraph" w:styleId="Sangra3detindependiente">
    <w:name w:val="Body Text Indent 3"/>
    <w:basedOn w:val="Normal"/>
    <w:pPr>
      <w:ind w:left="1414"/>
      <w:jc w:val="both"/>
    </w:pPr>
    <w:rPr>
      <w:rFonts w:ascii="Arial Narrow" w:hAnsi="Arial Narrow" w:cs="Arial"/>
      <w:sz w:val="22"/>
      <w:szCs w:val="18"/>
      <w:lang w:val="es-BO" w:eastAsia="en-US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xl28">
    <w:name w:val="xl28"/>
    <w:basedOn w:val="Normal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8"/>
      <w:szCs w:val="18"/>
    </w:rPr>
  </w:style>
  <w:style w:type="paragraph" w:styleId="Textoindependiente2">
    <w:name w:val="Body Text 2"/>
    <w:basedOn w:val="Normal"/>
    <w:link w:val="Textoindependiente2Car"/>
    <w:pPr>
      <w:jc w:val="both"/>
    </w:pPr>
    <w:rPr>
      <w:rFonts w:ascii="Arial" w:hAnsi="Arial" w:cs="Arial"/>
      <w:b/>
      <w:bCs/>
      <w:sz w:val="18"/>
      <w:szCs w:val="20"/>
    </w:rPr>
  </w:style>
  <w:style w:type="paragraph" w:styleId="Textoindependiente3">
    <w:name w:val="Body Text 3"/>
    <w:aliases w:val=" Car,Car"/>
    <w:basedOn w:val="Normal"/>
    <w:link w:val="Textoindependiente3Car"/>
    <w:pPr>
      <w:jc w:val="both"/>
    </w:pPr>
    <w:rPr>
      <w:rFonts w:ascii="Arial" w:hAnsi="Arial" w:cs="Arial"/>
      <w:sz w:val="18"/>
      <w:szCs w:val="20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color w:val="FF0000"/>
      <w:sz w:val="18"/>
      <w:szCs w:val="18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8"/>
      <w:szCs w:val="18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8"/>
      <w:szCs w:val="18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8"/>
      <w:szCs w:val="18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</w:pPr>
    <w:rPr>
      <w:rFonts w:ascii="Arial" w:eastAsia="Arial Unicode MS" w:hAnsi="Arial" w:cs="Arial"/>
      <w:sz w:val="18"/>
      <w:szCs w:val="18"/>
    </w:rPr>
  </w:style>
  <w:style w:type="paragraph" w:customStyle="1" w:styleId="xl40">
    <w:name w:val="xl4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8"/>
      <w:szCs w:val="18"/>
    </w:rPr>
  </w:style>
  <w:style w:type="paragraph" w:customStyle="1" w:styleId="xl41">
    <w:name w:val="xl41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42">
    <w:name w:val="xl42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43">
    <w:name w:val="xl43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Normal1">
    <w:name w:val="Normal 1"/>
    <w:basedOn w:val="Normal"/>
    <w:autoRedefine/>
    <w:pPr>
      <w:tabs>
        <w:tab w:val="left" w:pos="709"/>
      </w:tabs>
      <w:ind w:left="709" w:hanging="709"/>
      <w:jc w:val="both"/>
    </w:pPr>
    <w:rPr>
      <w:szCs w:val="20"/>
    </w:rPr>
  </w:style>
  <w:style w:type="paragraph" w:customStyle="1" w:styleId="Textoindependiente31">
    <w:name w:val="Texto independiente 31"/>
    <w:basedOn w:val="Normal"/>
    <w:pPr>
      <w:widowControl w:val="0"/>
      <w:jc w:val="both"/>
    </w:pPr>
    <w:rPr>
      <w:b/>
      <w:szCs w:val="20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ourier" w:hAnsi="Courier"/>
      <w:sz w:val="24"/>
      <w:lang w:val="en-US"/>
    </w:rPr>
  </w:style>
  <w:style w:type="paragraph" w:customStyle="1" w:styleId="Head2">
    <w:name w:val="Head2"/>
    <w:basedOn w:val="Normal"/>
    <w:pPr>
      <w:keepNext/>
      <w:suppressAutoHyphens/>
      <w:spacing w:before="200" w:after="100"/>
    </w:pPr>
    <w:rPr>
      <w:rFonts w:ascii="Times New Roman Bold" w:hAnsi="Times New Roman Bold"/>
      <w:b/>
      <w:szCs w:val="20"/>
      <w:lang w:val="es-ES_tradnl" w:eastAsia="en-US"/>
    </w:rPr>
  </w:style>
  <w:style w:type="paragraph" w:customStyle="1" w:styleId="Sangra3detindependiente1">
    <w:name w:val="Sangría 3 de t.independiente1"/>
    <w:basedOn w:val="Normal"/>
    <w:pPr>
      <w:widowControl w:val="0"/>
      <w:ind w:left="709" w:hanging="709"/>
      <w:jc w:val="both"/>
    </w:pPr>
    <w:rPr>
      <w:szCs w:val="20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6402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BO" w:eastAsia="en-US"/>
    </w:rPr>
  </w:style>
  <w:style w:type="character" w:customStyle="1" w:styleId="PiedepginaCar">
    <w:name w:val="Pie de página Car"/>
    <w:link w:val="Piedepgina"/>
    <w:uiPriority w:val="99"/>
    <w:rsid w:val="00BD5A0B"/>
    <w:rPr>
      <w:rFonts w:ascii="Century Gothic" w:hAnsi="Century Gothic"/>
      <w:sz w:val="22"/>
      <w:szCs w:val="22"/>
      <w:lang w:val="es-BO"/>
    </w:rPr>
  </w:style>
  <w:style w:type="character" w:customStyle="1" w:styleId="Textoindependiente3Car">
    <w:name w:val="Texto independiente 3 Car"/>
    <w:aliases w:val=" Car Car,Car Car"/>
    <w:basedOn w:val="Fuentedeprrafopredeter"/>
    <w:link w:val="Textoindependiente3"/>
    <w:rsid w:val="00C07704"/>
    <w:rPr>
      <w:rFonts w:ascii="Arial" w:hAnsi="Arial" w:cs="Arial"/>
      <w:sz w:val="18"/>
    </w:rPr>
  </w:style>
  <w:style w:type="paragraph" w:styleId="Revisin">
    <w:name w:val="Revision"/>
    <w:hidden/>
    <w:uiPriority w:val="99"/>
    <w:semiHidden/>
    <w:rsid w:val="00A52FCA"/>
    <w:rPr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424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24D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24D5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24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24D5"/>
    <w:rPr>
      <w:b/>
      <w:bCs/>
    </w:rPr>
  </w:style>
  <w:style w:type="table" w:styleId="Tablaconcuadrcula">
    <w:name w:val="Table Grid"/>
    <w:basedOn w:val="Tablanormal"/>
    <w:uiPriority w:val="59"/>
    <w:rsid w:val="00342B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independiente2Car">
    <w:name w:val="Texto independiente 2 Car"/>
    <w:link w:val="Textoindependiente2"/>
    <w:rsid w:val="00F807FA"/>
    <w:rPr>
      <w:rFonts w:ascii="Arial" w:hAnsi="Arial" w:cs="Arial"/>
      <w:b/>
      <w:bCs/>
      <w:sz w:val="18"/>
    </w:rPr>
  </w:style>
  <w:style w:type="character" w:customStyle="1" w:styleId="PrrafodelistaCar">
    <w:name w:val="Párrafo de lista Car"/>
    <w:link w:val="Prrafodelista"/>
    <w:uiPriority w:val="34"/>
    <w:qFormat/>
    <w:rsid w:val="00283033"/>
    <w:rPr>
      <w:rFonts w:ascii="Calibri" w:eastAsia="Calibri" w:hAnsi="Calibri"/>
      <w:sz w:val="22"/>
      <w:szCs w:val="22"/>
      <w:lang w:val="es-BO" w:eastAsia="en-US"/>
    </w:rPr>
  </w:style>
  <w:style w:type="character" w:styleId="nfasis">
    <w:name w:val="Emphasis"/>
    <w:basedOn w:val="Fuentedeprrafopredeter"/>
    <w:uiPriority w:val="20"/>
    <w:qFormat/>
    <w:rsid w:val="00710735"/>
    <w:rPr>
      <w:i/>
      <w:iCs/>
    </w:rPr>
  </w:style>
  <w:style w:type="character" w:customStyle="1" w:styleId="apple-converted-space">
    <w:name w:val="apple-converted-space"/>
    <w:basedOn w:val="Fuentedeprrafopredeter"/>
    <w:rsid w:val="00710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6831D-6A0F-4188-A157-46BE05EC9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4530</Words>
  <Characters>24918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Central de Bolivia</Company>
  <LinksUpToDate>false</LinksUpToDate>
  <CharactersWithSpaces>29390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OFlores</dc:creator>
  <cp:lastModifiedBy>Soto Salvador Ximena</cp:lastModifiedBy>
  <cp:revision>2</cp:revision>
  <cp:lastPrinted>2017-10-24T19:40:00Z</cp:lastPrinted>
  <dcterms:created xsi:type="dcterms:W3CDTF">2017-10-27T15:26:00Z</dcterms:created>
  <dcterms:modified xsi:type="dcterms:W3CDTF">2017-10-27T15:26:00Z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  <property fmtid="{D5CDD505-2E9C-101B-9397-08002B2CF9AE}" pid="3" name="Areas GADM">
    <vt:lpwstr>Departamento de Compras y Contrataciones</vt:lpwstr>
  </property>
</Properties>
</file>